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9965C" w14:textId="77777777" w:rsidR="00F22819" w:rsidRDefault="009F4872" w:rsidP="009F48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CPE464 – Program 2 Chat Design Work</w:t>
      </w:r>
    </w:p>
    <w:p w14:paraId="1B3A10DB" w14:textId="77777777" w:rsidR="009F4872" w:rsidRDefault="009F4872" w:rsidP="0037585B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Packet Structures:</w:t>
      </w:r>
      <w:r w:rsidR="00607FB0">
        <w:rPr>
          <w:b/>
          <w:sz w:val="20"/>
          <w:szCs w:val="20"/>
        </w:rPr>
        <w:t xml:space="preserve"> (Each cell is a byte)</w:t>
      </w:r>
    </w:p>
    <w:p w14:paraId="1DA55556" w14:textId="77777777" w:rsidR="00A340A2" w:rsidRDefault="00607FB0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1</w:t>
      </w:r>
      <w:r w:rsidR="00A340A2">
        <w:rPr>
          <w:sz w:val="20"/>
          <w:szCs w:val="20"/>
        </w:rPr>
        <w:t xml:space="preserve"> – Client Initial Packet to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40A2" w14:paraId="2F5BF705" w14:textId="77777777" w:rsidTr="00A340A2">
        <w:trPr>
          <w:trHeight w:val="521"/>
        </w:trPr>
        <w:tc>
          <w:tcPr>
            <w:tcW w:w="1870" w:type="dxa"/>
            <w:vAlign w:val="center"/>
          </w:tcPr>
          <w:p w14:paraId="6AC78B6C" w14:textId="77777777" w:rsidR="00A340A2" w:rsidRPr="00A340A2" w:rsidRDefault="00A340A2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14:paraId="043C9D82" w14:textId="77777777" w:rsidR="00A340A2" w:rsidRPr="00A340A2" w:rsidRDefault="00A340A2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14:paraId="24732DAA" w14:textId="77777777" w:rsidR="00A340A2" w:rsidRPr="00A340A2" w:rsidRDefault="00A340A2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Flag = 0000 </w:t>
            </w:r>
            <w:r w:rsidR="00607FB0">
              <w:rPr>
                <w:sz w:val="18"/>
                <w:szCs w:val="18"/>
              </w:rPr>
              <w:t>0001</w:t>
            </w:r>
          </w:p>
        </w:tc>
        <w:tc>
          <w:tcPr>
            <w:tcW w:w="1870" w:type="dxa"/>
            <w:vAlign w:val="center"/>
          </w:tcPr>
          <w:p w14:paraId="71AB9764" w14:textId="77777777" w:rsidR="00A340A2" w:rsidRPr="00A340A2" w:rsidRDefault="00A340A2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 Length</w:t>
            </w:r>
          </w:p>
        </w:tc>
        <w:tc>
          <w:tcPr>
            <w:tcW w:w="1870" w:type="dxa"/>
            <w:vAlign w:val="center"/>
          </w:tcPr>
          <w:p w14:paraId="5EDBBFDA" w14:textId="77777777" w:rsidR="00A340A2" w:rsidRPr="00A340A2" w:rsidRDefault="00A340A2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</w:t>
            </w:r>
          </w:p>
        </w:tc>
      </w:tr>
    </w:tbl>
    <w:p w14:paraId="76205913" w14:textId="77777777" w:rsidR="00B3265B" w:rsidRDefault="00B3265B" w:rsidP="0037585B">
      <w:pPr>
        <w:spacing w:after="0" w:line="240" w:lineRule="auto"/>
        <w:rPr>
          <w:sz w:val="20"/>
          <w:szCs w:val="20"/>
        </w:rPr>
      </w:pPr>
    </w:p>
    <w:p w14:paraId="52061B12" w14:textId="77777777" w:rsidR="00B3265B" w:rsidRDefault="00607FB0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2</w:t>
      </w:r>
      <w:r w:rsidR="00A340A2">
        <w:rPr>
          <w:sz w:val="20"/>
          <w:szCs w:val="20"/>
        </w:rPr>
        <w:t xml:space="preserve"> – Server back to Client, confirming a good handle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607FB0" w:rsidRPr="00A340A2" w14:paraId="5C837038" w14:textId="77777777" w:rsidTr="00013FB5">
        <w:trPr>
          <w:trHeight w:val="521"/>
        </w:trPr>
        <w:tc>
          <w:tcPr>
            <w:tcW w:w="1870" w:type="dxa"/>
            <w:vAlign w:val="center"/>
          </w:tcPr>
          <w:p w14:paraId="4F497467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14:paraId="50037EB7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14:paraId="31211084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0000 0010</w:t>
            </w:r>
          </w:p>
        </w:tc>
      </w:tr>
    </w:tbl>
    <w:p w14:paraId="3974ED22" w14:textId="77777777" w:rsidR="00A340A2" w:rsidRPr="00F7769C" w:rsidRDefault="00A340A2" w:rsidP="0037585B">
      <w:pPr>
        <w:spacing w:after="0" w:line="240" w:lineRule="auto"/>
        <w:rPr>
          <w:sz w:val="20"/>
          <w:szCs w:val="20"/>
          <w:vertAlign w:val="subscript"/>
        </w:rPr>
      </w:pPr>
    </w:p>
    <w:p w14:paraId="55BA148E" w14:textId="77777777" w:rsidR="00B3265B" w:rsidRDefault="00607FB0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3 – Server back to Client, error on initial packet (handle already exists)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607FB0" w:rsidRPr="00A340A2" w14:paraId="4AE151D3" w14:textId="77777777" w:rsidTr="00013FB5">
        <w:trPr>
          <w:trHeight w:val="521"/>
        </w:trPr>
        <w:tc>
          <w:tcPr>
            <w:tcW w:w="1870" w:type="dxa"/>
            <w:vAlign w:val="center"/>
          </w:tcPr>
          <w:p w14:paraId="5EB3784E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14:paraId="261B37AE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14:paraId="7D33E4E6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0000 0011</w:t>
            </w:r>
          </w:p>
        </w:tc>
      </w:tr>
    </w:tbl>
    <w:p w14:paraId="410CF8AC" w14:textId="77777777" w:rsidR="00607FB0" w:rsidRDefault="00607FB0" w:rsidP="0037585B">
      <w:pPr>
        <w:spacing w:after="0" w:line="240" w:lineRule="auto"/>
        <w:rPr>
          <w:sz w:val="20"/>
          <w:szCs w:val="20"/>
        </w:rPr>
      </w:pPr>
    </w:p>
    <w:p w14:paraId="29ACC357" w14:textId="77777777"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5</w:t>
      </w:r>
      <w:r w:rsidR="00607FB0">
        <w:rPr>
          <w:sz w:val="20"/>
          <w:szCs w:val="20"/>
        </w:rPr>
        <w:t xml:space="preserve"> – Client to another Client via server; Message packet (to 1 other client shown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157"/>
        <w:gridCol w:w="1159"/>
        <w:gridCol w:w="1163"/>
        <w:gridCol w:w="1163"/>
        <w:gridCol w:w="1168"/>
        <w:gridCol w:w="1192"/>
        <w:gridCol w:w="1192"/>
      </w:tblGrid>
      <w:tr w:rsidR="00607FB0" w:rsidRPr="00A340A2" w14:paraId="5439574A" w14:textId="77777777" w:rsidTr="00756195">
        <w:trPr>
          <w:trHeight w:val="521"/>
        </w:trPr>
        <w:tc>
          <w:tcPr>
            <w:tcW w:w="1168" w:type="dxa"/>
            <w:vAlign w:val="center"/>
          </w:tcPr>
          <w:p w14:paraId="63CEA6D0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 1</w:t>
            </w:r>
          </w:p>
        </w:tc>
        <w:tc>
          <w:tcPr>
            <w:tcW w:w="1169" w:type="dxa"/>
            <w:vAlign w:val="center"/>
          </w:tcPr>
          <w:p w14:paraId="09E25AF9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 0</w:t>
            </w:r>
          </w:p>
        </w:tc>
        <w:tc>
          <w:tcPr>
            <w:tcW w:w="1169" w:type="dxa"/>
            <w:vAlign w:val="center"/>
          </w:tcPr>
          <w:p w14:paraId="4BC8BB07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5</w:t>
            </w:r>
          </w:p>
        </w:tc>
        <w:tc>
          <w:tcPr>
            <w:tcW w:w="1169" w:type="dxa"/>
            <w:vAlign w:val="center"/>
          </w:tcPr>
          <w:p w14:paraId="6EBBDAB3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Sender Length</w:t>
            </w:r>
          </w:p>
        </w:tc>
        <w:tc>
          <w:tcPr>
            <w:tcW w:w="1168" w:type="dxa"/>
            <w:vAlign w:val="center"/>
          </w:tcPr>
          <w:p w14:paraId="37C1F918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Sender Handle</w:t>
            </w:r>
          </w:p>
        </w:tc>
        <w:tc>
          <w:tcPr>
            <w:tcW w:w="1169" w:type="dxa"/>
            <w:vAlign w:val="center"/>
          </w:tcPr>
          <w:p w14:paraId="277DCF22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Recipients</w:t>
            </w:r>
          </w:p>
        </w:tc>
        <w:tc>
          <w:tcPr>
            <w:tcW w:w="1169" w:type="dxa"/>
            <w:vAlign w:val="center"/>
          </w:tcPr>
          <w:p w14:paraId="208014C9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Destination Size</w:t>
            </w:r>
          </w:p>
        </w:tc>
        <w:tc>
          <w:tcPr>
            <w:tcW w:w="1169" w:type="dxa"/>
            <w:vAlign w:val="center"/>
          </w:tcPr>
          <w:p w14:paraId="6CAA16CB" w14:textId="77777777" w:rsidR="00607FB0" w:rsidRPr="00A340A2" w:rsidRDefault="00607FB0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Destination Handle</w:t>
            </w:r>
          </w:p>
        </w:tc>
      </w:tr>
    </w:tbl>
    <w:p w14:paraId="36D6A14D" w14:textId="77777777" w:rsidR="00607FB0" w:rsidRDefault="00607FB0" w:rsidP="0037585B">
      <w:pPr>
        <w:spacing w:after="0" w:line="240" w:lineRule="auto"/>
        <w:rPr>
          <w:sz w:val="20"/>
          <w:szCs w:val="20"/>
        </w:rPr>
      </w:pPr>
    </w:p>
    <w:p w14:paraId="62F6E4A2" w14:textId="77777777"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7</w:t>
      </w:r>
      <w:r w:rsidR="007C3B37">
        <w:rPr>
          <w:sz w:val="20"/>
          <w:szCs w:val="20"/>
        </w:rPr>
        <w:t xml:space="preserve"> – Server to client, error packet if a destination handle does not exist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3B37" w:rsidRPr="00A340A2" w14:paraId="7DCA446F" w14:textId="77777777" w:rsidTr="00013FB5">
        <w:trPr>
          <w:trHeight w:val="521"/>
        </w:trPr>
        <w:tc>
          <w:tcPr>
            <w:tcW w:w="1870" w:type="dxa"/>
            <w:vAlign w:val="center"/>
          </w:tcPr>
          <w:p w14:paraId="34ADF6A4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14:paraId="10DBB89D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14:paraId="58461A01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0000 0111</w:t>
            </w:r>
          </w:p>
        </w:tc>
        <w:tc>
          <w:tcPr>
            <w:tcW w:w="1870" w:type="dxa"/>
            <w:vAlign w:val="center"/>
          </w:tcPr>
          <w:p w14:paraId="14607055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 Length</w:t>
            </w:r>
          </w:p>
        </w:tc>
        <w:tc>
          <w:tcPr>
            <w:tcW w:w="1870" w:type="dxa"/>
            <w:vAlign w:val="center"/>
          </w:tcPr>
          <w:p w14:paraId="52C229CB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</w:t>
            </w:r>
          </w:p>
        </w:tc>
      </w:tr>
    </w:tbl>
    <w:p w14:paraId="53B0418C" w14:textId="77777777" w:rsidR="007C3B37" w:rsidRDefault="007C3B37" w:rsidP="0037585B">
      <w:pPr>
        <w:spacing w:after="0" w:line="240" w:lineRule="auto"/>
        <w:rPr>
          <w:sz w:val="20"/>
          <w:szCs w:val="20"/>
        </w:rPr>
      </w:pPr>
    </w:p>
    <w:p w14:paraId="2BCF6F01" w14:textId="77777777"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8</w:t>
      </w:r>
      <w:r w:rsidR="007C3B37">
        <w:rPr>
          <w:sz w:val="20"/>
          <w:szCs w:val="20"/>
        </w:rPr>
        <w:t xml:space="preserve"> – Client to Server when client is exiting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7C3B37" w:rsidRPr="00A340A2" w14:paraId="44B0DD8D" w14:textId="77777777" w:rsidTr="00013FB5">
        <w:trPr>
          <w:trHeight w:val="521"/>
        </w:trPr>
        <w:tc>
          <w:tcPr>
            <w:tcW w:w="1870" w:type="dxa"/>
            <w:vAlign w:val="center"/>
          </w:tcPr>
          <w:p w14:paraId="4FE2365B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14:paraId="344C155B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14:paraId="65DC04CB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0000 1000</w:t>
            </w:r>
          </w:p>
        </w:tc>
      </w:tr>
    </w:tbl>
    <w:p w14:paraId="50304316" w14:textId="77777777" w:rsidR="007C3B37" w:rsidRDefault="007C3B37" w:rsidP="0037585B">
      <w:pPr>
        <w:spacing w:after="0" w:line="240" w:lineRule="auto"/>
        <w:rPr>
          <w:sz w:val="20"/>
          <w:szCs w:val="20"/>
        </w:rPr>
      </w:pPr>
    </w:p>
    <w:p w14:paraId="668A8D2A" w14:textId="77777777"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9</w:t>
      </w:r>
      <w:r w:rsidR="007C3B37">
        <w:rPr>
          <w:sz w:val="20"/>
          <w:szCs w:val="20"/>
        </w:rPr>
        <w:t xml:space="preserve"> – Server to client, ACKing the client’s exit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7C3B37" w:rsidRPr="00A340A2" w14:paraId="31B831E8" w14:textId="77777777" w:rsidTr="00013FB5">
        <w:trPr>
          <w:trHeight w:val="521"/>
        </w:trPr>
        <w:tc>
          <w:tcPr>
            <w:tcW w:w="1870" w:type="dxa"/>
            <w:vAlign w:val="center"/>
          </w:tcPr>
          <w:p w14:paraId="6C566CDB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14:paraId="4A9AFD47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14:paraId="36F3600A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0000 1001</w:t>
            </w:r>
          </w:p>
        </w:tc>
      </w:tr>
    </w:tbl>
    <w:p w14:paraId="025F55B2" w14:textId="77777777" w:rsidR="007C3B37" w:rsidRDefault="007C3B37" w:rsidP="0037585B">
      <w:pPr>
        <w:spacing w:after="0" w:line="240" w:lineRule="auto"/>
        <w:rPr>
          <w:sz w:val="20"/>
          <w:szCs w:val="20"/>
        </w:rPr>
      </w:pPr>
    </w:p>
    <w:p w14:paraId="1E673AEC" w14:textId="77777777"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10</w:t>
      </w:r>
      <w:r w:rsidR="007C3B37">
        <w:rPr>
          <w:sz w:val="20"/>
          <w:szCs w:val="20"/>
        </w:rPr>
        <w:t xml:space="preserve"> – Client to Server, client requesting the list of handles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7C3B37" w:rsidRPr="00A340A2" w14:paraId="2CA401D8" w14:textId="77777777" w:rsidTr="00013FB5">
        <w:trPr>
          <w:trHeight w:val="521"/>
        </w:trPr>
        <w:tc>
          <w:tcPr>
            <w:tcW w:w="1870" w:type="dxa"/>
            <w:vAlign w:val="center"/>
          </w:tcPr>
          <w:p w14:paraId="794C3E7C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14:paraId="7D060837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14:paraId="6B7618D8" w14:textId="77777777" w:rsidR="007C3B37" w:rsidRPr="00A340A2" w:rsidRDefault="007C3B37" w:rsidP="003758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0000 1010</w:t>
            </w:r>
          </w:p>
        </w:tc>
      </w:tr>
    </w:tbl>
    <w:p w14:paraId="2AE77A2F" w14:textId="77777777" w:rsidR="007C3B37" w:rsidRDefault="007C3B37" w:rsidP="0037585B">
      <w:pPr>
        <w:spacing w:after="0" w:line="240" w:lineRule="auto"/>
        <w:rPr>
          <w:sz w:val="20"/>
          <w:szCs w:val="20"/>
        </w:rPr>
      </w:pPr>
    </w:p>
    <w:p w14:paraId="0D473831" w14:textId="77777777"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11</w:t>
      </w:r>
      <w:r w:rsidR="0037585B">
        <w:rPr>
          <w:sz w:val="20"/>
          <w:szCs w:val="20"/>
        </w:rPr>
        <w:t xml:space="preserve"> – Server to Client, responding to flag = 10, giving number of handles stored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03"/>
        <w:gridCol w:w="1203"/>
        <w:gridCol w:w="1229"/>
        <w:gridCol w:w="1430"/>
        <w:gridCol w:w="1430"/>
        <w:gridCol w:w="1430"/>
        <w:gridCol w:w="1430"/>
      </w:tblGrid>
      <w:tr w:rsidR="0037585B" w:rsidRPr="00A340A2" w14:paraId="62509E00" w14:textId="77777777" w:rsidTr="0037585B">
        <w:trPr>
          <w:trHeight w:val="521"/>
        </w:trPr>
        <w:tc>
          <w:tcPr>
            <w:tcW w:w="1203" w:type="dxa"/>
            <w:vAlign w:val="center"/>
          </w:tcPr>
          <w:p w14:paraId="00435E7C" w14:textId="77777777"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 1 </w:t>
            </w:r>
          </w:p>
        </w:tc>
        <w:tc>
          <w:tcPr>
            <w:tcW w:w="1203" w:type="dxa"/>
            <w:vAlign w:val="center"/>
          </w:tcPr>
          <w:p w14:paraId="338C74BE" w14:textId="77777777"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 0</w:t>
            </w:r>
          </w:p>
        </w:tc>
        <w:tc>
          <w:tcPr>
            <w:tcW w:w="1229" w:type="dxa"/>
            <w:vAlign w:val="center"/>
          </w:tcPr>
          <w:p w14:paraId="2E67719F" w14:textId="77777777"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11</w:t>
            </w:r>
          </w:p>
        </w:tc>
        <w:tc>
          <w:tcPr>
            <w:tcW w:w="1430" w:type="dxa"/>
            <w:vAlign w:val="center"/>
          </w:tcPr>
          <w:p w14:paraId="517EA565" w14:textId="77777777"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Handles 3</w:t>
            </w:r>
          </w:p>
        </w:tc>
        <w:tc>
          <w:tcPr>
            <w:tcW w:w="1430" w:type="dxa"/>
            <w:vAlign w:val="center"/>
          </w:tcPr>
          <w:p w14:paraId="029BFC38" w14:textId="77777777"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Handles 2</w:t>
            </w:r>
          </w:p>
        </w:tc>
        <w:tc>
          <w:tcPr>
            <w:tcW w:w="1430" w:type="dxa"/>
            <w:vAlign w:val="center"/>
          </w:tcPr>
          <w:p w14:paraId="3527B2BB" w14:textId="77777777"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Handles 1</w:t>
            </w:r>
          </w:p>
        </w:tc>
        <w:tc>
          <w:tcPr>
            <w:tcW w:w="1430" w:type="dxa"/>
            <w:vAlign w:val="center"/>
          </w:tcPr>
          <w:p w14:paraId="4F00873A" w14:textId="77777777" w:rsidR="0037585B" w:rsidRPr="00A340A2" w:rsidRDefault="0037585B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Handles 0</w:t>
            </w:r>
          </w:p>
        </w:tc>
      </w:tr>
    </w:tbl>
    <w:p w14:paraId="49CA4F59" w14:textId="77777777" w:rsidR="0037585B" w:rsidRDefault="0037585B" w:rsidP="0037585B">
      <w:pPr>
        <w:spacing w:after="0" w:line="240" w:lineRule="auto"/>
        <w:rPr>
          <w:sz w:val="20"/>
          <w:szCs w:val="20"/>
        </w:rPr>
      </w:pPr>
    </w:p>
    <w:p w14:paraId="7152F201" w14:textId="77777777" w:rsidR="00B3265B" w:rsidRDefault="00B3265B" w:rsidP="0037585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Flag = 12</w:t>
      </w:r>
      <w:r w:rsidR="0030736F">
        <w:rPr>
          <w:sz w:val="20"/>
          <w:szCs w:val="20"/>
        </w:rPr>
        <w:t xml:space="preserve"> – Server to client immediately following flag 11, showing handles stored (1 per handle)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736F" w:rsidRPr="00A340A2" w14:paraId="5D679620" w14:textId="77777777" w:rsidTr="00013FB5">
        <w:trPr>
          <w:trHeight w:val="521"/>
        </w:trPr>
        <w:tc>
          <w:tcPr>
            <w:tcW w:w="1870" w:type="dxa"/>
            <w:vAlign w:val="center"/>
          </w:tcPr>
          <w:p w14:paraId="161B070D" w14:textId="77777777"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14:paraId="25EA4CC6" w14:textId="77777777"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14:paraId="2890139C" w14:textId="77777777"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0000 1100</w:t>
            </w:r>
          </w:p>
        </w:tc>
        <w:tc>
          <w:tcPr>
            <w:tcW w:w="1870" w:type="dxa"/>
            <w:vAlign w:val="center"/>
          </w:tcPr>
          <w:p w14:paraId="3A4D0CAE" w14:textId="77777777"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 Length</w:t>
            </w:r>
          </w:p>
        </w:tc>
        <w:tc>
          <w:tcPr>
            <w:tcW w:w="1870" w:type="dxa"/>
            <w:vAlign w:val="center"/>
          </w:tcPr>
          <w:p w14:paraId="38EC5437" w14:textId="77777777"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</w:t>
            </w:r>
          </w:p>
        </w:tc>
      </w:tr>
    </w:tbl>
    <w:p w14:paraId="69F722CA" w14:textId="77777777" w:rsidR="0030736F" w:rsidRDefault="0030736F" w:rsidP="0037585B">
      <w:pPr>
        <w:spacing w:after="0" w:line="240" w:lineRule="auto"/>
        <w:rPr>
          <w:sz w:val="20"/>
          <w:szCs w:val="20"/>
        </w:rPr>
      </w:pPr>
    </w:p>
    <w:p w14:paraId="48FE7F11" w14:textId="77777777" w:rsidR="0030736F" w:rsidRDefault="00B3265B" w:rsidP="0037585B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Flag = 13</w:t>
      </w:r>
      <w:r w:rsidR="0030736F">
        <w:rPr>
          <w:sz w:val="20"/>
          <w:szCs w:val="20"/>
        </w:rPr>
        <w:t xml:space="preserve"> – Server to client, telling client that %L has finished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30736F" w:rsidRPr="00A340A2" w14:paraId="3B7CD404" w14:textId="77777777" w:rsidTr="00013FB5">
        <w:trPr>
          <w:trHeight w:val="521"/>
        </w:trPr>
        <w:tc>
          <w:tcPr>
            <w:tcW w:w="1870" w:type="dxa"/>
            <w:vAlign w:val="center"/>
          </w:tcPr>
          <w:p w14:paraId="665D874A" w14:textId="77777777"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1</w:t>
            </w:r>
          </w:p>
        </w:tc>
        <w:tc>
          <w:tcPr>
            <w:tcW w:w="1870" w:type="dxa"/>
            <w:vAlign w:val="center"/>
          </w:tcPr>
          <w:p w14:paraId="2D1C131A" w14:textId="77777777"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Packet Length 0</w:t>
            </w:r>
          </w:p>
        </w:tc>
        <w:tc>
          <w:tcPr>
            <w:tcW w:w="1870" w:type="dxa"/>
            <w:vAlign w:val="center"/>
          </w:tcPr>
          <w:p w14:paraId="29159188" w14:textId="77777777" w:rsidR="0030736F" w:rsidRPr="00A340A2" w:rsidRDefault="0030736F" w:rsidP="00013F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= 0000 1011</w:t>
            </w:r>
          </w:p>
        </w:tc>
      </w:tr>
    </w:tbl>
    <w:p w14:paraId="3EDE6D7A" w14:textId="77777777" w:rsidR="0030736F" w:rsidRPr="0030736F" w:rsidRDefault="0030736F" w:rsidP="0037585B">
      <w:pPr>
        <w:spacing w:after="0" w:line="240" w:lineRule="auto"/>
        <w:rPr>
          <w:b/>
          <w:sz w:val="20"/>
          <w:szCs w:val="20"/>
        </w:rPr>
      </w:pPr>
    </w:p>
    <w:p w14:paraId="761ABADB" w14:textId="77777777" w:rsidR="0030736F" w:rsidRDefault="0030736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7A7F6615" w14:textId="77777777" w:rsidR="009F4872" w:rsidRDefault="009F4872" w:rsidP="009F4872">
      <w:pPr>
        <w:rPr>
          <w:ins w:id="0" w:author="Bevin Tang" w:date="2018-01-30T00:47:00Z"/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Packet Flow Diagrams:</w:t>
      </w:r>
    </w:p>
    <w:p w14:paraId="047C1DA8" w14:textId="77777777" w:rsidR="00206834" w:rsidRDefault="00206834" w:rsidP="00F7769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Connection Setup (sending handle to server)</w:t>
      </w:r>
    </w:p>
    <w:p w14:paraId="288A6A68" w14:textId="77777777" w:rsidR="00206834" w:rsidRDefault="00206834" w:rsidP="00F7769C">
      <w:pPr>
        <w:pStyle w:val="ListParagraph"/>
        <w:ind w:left="144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Client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Server</w:t>
      </w:r>
    </w:p>
    <w:p w14:paraId="6120F058" w14:textId="77777777" w:rsidR="00206834" w:rsidRPr="00206834" w:rsidRDefault="00206834" w:rsidP="00F7769C">
      <w:pPr>
        <w:pStyle w:val="ListParagraph"/>
        <w:tabs>
          <w:tab w:val="left" w:pos="3181"/>
        </w:tabs>
        <w:ind w:firstLine="360"/>
        <w:rPr>
          <w:sz w:val="20"/>
          <w:szCs w:val="20"/>
        </w:rPr>
      </w:pPr>
      <w:r>
        <w:rPr>
          <w:b/>
          <w:sz w:val="20"/>
          <w:szCs w:val="20"/>
        </w:rPr>
        <w:tab/>
        <w:t xml:space="preserve">    </w:t>
      </w:r>
      <w:r w:rsidR="00F7769C">
        <w:rPr>
          <w:b/>
          <w:sz w:val="20"/>
          <w:szCs w:val="20"/>
        </w:rPr>
        <w:tab/>
        <w:t xml:space="preserve">          </w:t>
      </w:r>
      <w:r>
        <w:rPr>
          <w:sz w:val="20"/>
          <w:szCs w:val="20"/>
        </w:rPr>
        <w:t>Flag = 1</w:t>
      </w:r>
    </w:p>
    <w:p w14:paraId="47B154A2" w14:textId="77777777" w:rsidR="00206834" w:rsidRDefault="00F7769C" w:rsidP="00F7769C">
      <w:pPr>
        <w:pStyle w:val="ListParagraph"/>
        <w:tabs>
          <w:tab w:val="left" w:pos="3631"/>
        </w:tabs>
        <w:ind w:firstLine="36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BF2D" wp14:editId="1E5FD786">
                <wp:simplePos x="0" y="0"/>
                <wp:positionH relativeFrom="column">
                  <wp:posOffset>1765935</wp:posOffset>
                </wp:positionH>
                <wp:positionV relativeFrom="paragraph">
                  <wp:posOffset>12065</wp:posOffset>
                </wp:positionV>
                <wp:extent cx="2258060" cy="15875"/>
                <wp:effectExtent l="0" t="50800" r="53340" b="1111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060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478D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9.05pt;margin-top:.95pt;width:177.8pt;height: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06834">
        <w:rPr>
          <w:b/>
          <w:sz w:val="20"/>
          <w:szCs w:val="20"/>
        </w:rPr>
        <w:tab/>
      </w:r>
    </w:p>
    <w:p w14:paraId="79089D92" w14:textId="77777777" w:rsidR="00206834" w:rsidRPr="00206834" w:rsidRDefault="00F7769C" w:rsidP="00F7769C">
      <w:pPr>
        <w:pStyle w:val="ListParagraph"/>
        <w:tabs>
          <w:tab w:val="left" w:pos="3631"/>
        </w:tabs>
        <w:ind w:firstLine="1800"/>
        <w:rPr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DFF59" wp14:editId="6E39B1AD">
                <wp:simplePos x="0" y="0"/>
                <wp:positionH relativeFrom="column">
                  <wp:posOffset>1766979</wp:posOffset>
                </wp:positionH>
                <wp:positionV relativeFrom="paragraph">
                  <wp:posOffset>86957</wp:posOffset>
                </wp:positionV>
                <wp:extent cx="2241550" cy="246380"/>
                <wp:effectExtent l="38100" t="0" r="25400" b="774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D58B4" id="Straight Arrow Connector 2" o:spid="_x0000_s1026" type="#_x0000_t32" style="position:absolute;margin-left:139.15pt;margin-top:6.85pt;width:176.5pt;height:19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06834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ab/>
        <w:t xml:space="preserve">          </w:t>
      </w:r>
      <w:r w:rsidR="00206834">
        <w:rPr>
          <w:sz w:val="20"/>
          <w:szCs w:val="20"/>
        </w:rPr>
        <w:t>Flag = 2</w:t>
      </w:r>
    </w:p>
    <w:p w14:paraId="5A91D842" w14:textId="77777777" w:rsidR="00206834" w:rsidRDefault="00206834" w:rsidP="00F7769C">
      <w:pPr>
        <w:pStyle w:val="ListParagraph"/>
        <w:ind w:firstLine="360"/>
        <w:rPr>
          <w:b/>
          <w:sz w:val="20"/>
          <w:szCs w:val="20"/>
        </w:rPr>
      </w:pPr>
    </w:p>
    <w:p w14:paraId="28223D4F" w14:textId="77777777" w:rsidR="00206834" w:rsidRDefault="00206834" w:rsidP="00F7769C">
      <w:pPr>
        <w:pStyle w:val="ListParagraph"/>
        <w:ind w:firstLine="360"/>
        <w:rPr>
          <w:b/>
          <w:sz w:val="20"/>
          <w:szCs w:val="20"/>
        </w:rPr>
      </w:pPr>
    </w:p>
    <w:p w14:paraId="4496D7AA" w14:textId="77777777" w:rsidR="00206834" w:rsidRPr="00877AC7" w:rsidRDefault="00206834" w:rsidP="00F7769C">
      <w:pPr>
        <w:pStyle w:val="ListParagraph"/>
        <w:ind w:firstLine="360"/>
        <w:rPr>
          <w:sz w:val="20"/>
          <w:szCs w:val="20"/>
        </w:rPr>
      </w:pPr>
      <w:r>
        <w:rPr>
          <w:b/>
          <w:sz w:val="20"/>
          <w:szCs w:val="20"/>
        </w:rPr>
        <w:t>Description:</w:t>
      </w:r>
      <w:r w:rsidR="00877AC7">
        <w:rPr>
          <w:b/>
          <w:sz w:val="20"/>
          <w:szCs w:val="20"/>
        </w:rPr>
        <w:t xml:space="preserve"> </w:t>
      </w:r>
      <w:r w:rsidR="00877AC7">
        <w:rPr>
          <w:sz w:val="20"/>
          <w:szCs w:val="20"/>
        </w:rPr>
        <w:t>Case where client establishes connection with no error</w:t>
      </w:r>
    </w:p>
    <w:p w14:paraId="69DC7809" w14:textId="77777777" w:rsidR="00206834" w:rsidRPr="00877AC7" w:rsidRDefault="00206834" w:rsidP="00F7769C">
      <w:pPr>
        <w:pStyle w:val="ListParagraph"/>
        <w:ind w:firstLine="360"/>
        <w:rPr>
          <w:sz w:val="20"/>
          <w:szCs w:val="20"/>
        </w:rPr>
      </w:pPr>
      <w:r>
        <w:rPr>
          <w:b/>
          <w:sz w:val="20"/>
          <w:szCs w:val="20"/>
        </w:rPr>
        <w:t>Processing on Client:</w:t>
      </w:r>
      <w:r w:rsidR="00877AC7">
        <w:rPr>
          <w:b/>
          <w:sz w:val="20"/>
          <w:szCs w:val="20"/>
        </w:rPr>
        <w:t xml:space="preserve"> </w:t>
      </w:r>
      <w:r w:rsidR="00877AC7">
        <w:rPr>
          <w:sz w:val="20"/>
          <w:szCs w:val="20"/>
        </w:rPr>
        <w:t>blocks until receiving a packet from server</w:t>
      </w:r>
    </w:p>
    <w:p w14:paraId="49F5E4F5" w14:textId="77777777" w:rsidR="00206834" w:rsidRPr="00877AC7" w:rsidRDefault="00206834" w:rsidP="00F7769C">
      <w:pPr>
        <w:pStyle w:val="ListParagraph"/>
        <w:ind w:firstLine="360"/>
        <w:rPr>
          <w:sz w:val="20"/>
          <w:szCs w:val="20"/>
        </w:rPr>
      </w:pPr>
      <w:r>
        <w:rPr>
          <w:b/>
          <w:sz w:val="20"/>
          <w:szCs w:val="20"/>
        </w:rPr>
        <w:t>Processing on Server:</w:t>
      </w:r>
      <w:r w:rsidR="00877AC7">
        <w:rPr>
          <w:b/>
          <w:sz w:val="20"/>
          <w:szCs w:val="20"/>
        </w:rPr>
        <w:t xml:space="preserve"> </w:t>
      </w:r>
      <w:r w:rsidR="00877AC7">
        <w:rPr>
          <w:sz w:val="20"/>
          <w:szCs w:val="20"/>
        </w:rPr>
        <w:t>establish connection, store handle, and send flag = 2</w:t>
      </w:r>
    </w:p>
    <w:p w14:paraId="795D7639" w14:textId="77777777" w:rsidR="00206834" w:rsidRDefault="00206834" w:rsidP="00F7769C">
      <w:pPr>
        <w:pStyle w:val="ListParagraph"/>
        <w:ind w:firstLine="360"/>
        <w:rPr>
          <w:b/>
          <w:sz w:val="20"/>
          <w:szCs w:val="20"/>
        </w:rPr>
      </w:pPr>
    </w:p>
    <w:p w14:paraId="118D6624" w14:textId="77777777" w:rsidR="00877AC7" w:rsidRDefault="00877AC7" w:rsidP="00F7769C">
      <w:pPr>
        <w:pStyle w:val="ListParagraph"/>
        <w:ind w:firstLine="360"/>
        <w:rPr>
          <w:b/>
          <w:sz w:val="20"/>
          <w:szCs w:val="20"/>
        </w:rPr>
      </w:pPr>
    </w:p>
    <w:p w14:paraId="78942940" w14:textId="77777777" w:rsidR="00206834" w:rsidRDefault="00206834" w:rsidP="00F7769C">
      <w:pPr>
        <w:pStyle w:val="ListParagraph"/>
        <w:ind w:left="144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Client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Server</w:t>
      </w:r>
    </w:p>
    <w:p w14:paraId="66FF629A" w14:textId="77777777" w:rsidR="00206834" w:rsidRPr="00206834" w:rsidRDefault="00206834" w:rsidP="00F7769C">
      <w:pPr>
        <w:pStyle w:val="ListParagraph"/>
        <w:tabs>
          <w:tab w:val="left" w:pos="3181"/>
        </w:tabs>
        <w:ind w:firstLine="360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F7769C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</w:t>
      </w:r>
      <w:r w:rsidR="00F7769C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Flag = 1</w:t>
      </w:r>
    </w:p>
    <w:p w14:paraId="6E768C94" w14:textId="77777777" w:rsidR="00206834" w:rsidRDefault="00F7769C" w:rsidP="00F7769C">
      <w:pPr>
        <w:pStyle w:val="ListParagraph"/>
        <w:tabs>
          <w:tab w:val="left" w:pos="3631"/>
        </w:tabs>
        <w:ind w:firstLine="36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A58FA" wp14:editId="04A4466A">
                <wp:simplePos x="0" y="0"/>
                <wp:positionH relativeFrom="column">
                  <wp:posOffset>1766017</wp:posOffset>
                </wp:positionH>
                <wp:positionV relativeFrom="paragraph">
                  <wp:posOffset>16912</wp:posOffset>
                </wp:positionV>
                <wp:extent cx="2258171" cy="15903"/>
                <wp:effectExtent l="0" t="57150" r="8890" b="984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E38ED" id="Straight Arrow Connector 3" o:spid="_x0000_s1026" type="#_x0000_t32" style="position:absolute;margin-left:139.05pt;margin-top:1.35pt;width:177.8pt;height: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06834">
        <w:rPr>
          <w:b/>
          <w:sz w:val="20"/>
          <w:szCs w:val="20"/>
        </w:rPr>
        <w:tab/>
      </w:r>
    </w:p>
    <w:p w14:paraId="54FBF36A" w14:textId="77777777" w:rsidR="00206834" w:rsidRPr="00206834" w:rsidRDefault="00206834" w:rsidP="00F7769C">
      <w:pPr>
        <w:pStyle w:val="ListParagraph"/>
        <w:tabs>
          <w:tab w:val="left" w:pos="3631"/>
        </w:tabs>
        <w:ind w:firstLine="1800"/>
        <w:rPr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59537" wp14:editId="116A353A">
                <wp:simplePos x="0" y="0"/>
                <wp:positionH relativeFrom="column">
                  <wp:posOffset>1766180</wp:posOffset>
                </wp:positionH>
                <wp:positionV relativeFrom="paragraph">
                  <wp:posOffset>68850</wp:posOffset>
                </wp:positionV>
                <wp:extent cx="2241550" cy="246380"/>
                <wp:effectExtent l="38100" t="0" r="25400" b="774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475B1" id="Straight Arrow Connector 4" o:spid="_x0000_s1026" type="#_x0000_t32" style="position:absolute;margin-left:139.05pt;margin-top:5.4pt;width:176.5pt;height:19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20"/>
          <w:szCs w:val="20"/>
        </w:rPr>
        <w:t xml:space="preserve">          </w:t>
      </w:r>
      <w:r w:rsidR="00F7769C">
        <w:rPr>
          <w:b/>
          <w:sz w:val="20"/>
          <w:szCs w:val="20"/>
        </w:rPr>
        <w:t xml:space="preserve">      </w:t>
      </w:r>
      <w:r w:rsidR="00F7769C">
        <w:rPr>
          <w:b/>
          <w:sz w:val="20"/>
          <w:szCs w:val="20"/>
        </w:rPr>
        <w:tab/>
        <w:t xml:space="preserve">       </w:t>
      </w:r>
      <w:r>
        <w:rPr>
          <w:sz w:val="20"/>
          <w:szCs w:val="20"/>
        </w:rPr>
        <w:t>Flag = 3</w:t>
      </w:r>
    </w:p>
    <w:p w14:paraId="60B607D7" w14:textId="77777777" w:rsidR="00206834" w:rsidRDefault="00206834" w:rsidP="00F7769C">
      <w:pPr>
        <w:pStyle w:val="ListParagraph"/>
        <w:ind w:firstLine="360"/>
        <w:rPr>
          <w:b/>
          <w:sz w:val="20"/>
          <w:szCs w:val="20"/>
        </w:rPr>
      </w:pPr>
    </w:p>
    <w:p w14:paraId="4257B73F" w14:textId="77777777" w:rsidR="00877AC7" w:rsidRDefault="00877AC7" w:rsidP="00F7769C">
      <w:pPr>
        <w:pStyle w:val="ListParagraph"/>
        <w:ind w:firstLine="360"/>
        <w:rPr>
          <w:b/>
          <w:sz w:val="20"/>
          <w:szCs w:val="20"/>
        </w:rPr>
      </w:pPr>
    </w:p>
    <w:p w14:paraId="3A1DB431" w14:textId="77777777" w:rsidR="00877AC7" w:rsidRPr="00877AC7" w:rsidRDefault="00877AC7" w:rsidP="00F7769C">
      <w:pPr>
        <w:pStyle w:val="ListParagraph"/>
        <w:ind w:firstLine="360"/>
        <w:rPr>
          <w:sz w:val="20"/>
          <w:szCs w:val="20"/>
        </w:rPr>
      </w:pPr>
      <w:r>
        <w:rPr>
          <w:b/>
          <w:sz w:val="20"/>
          <w:szCs w:val="20"/>
        </w:rPr>
        <w:t xml:space="preserve">Description: </w:t>
      </w:r>
      <w:r>
        <w:rPr>
          <w:sz w:val="20"/>
          <w:szCs w:val="20"/>
        </w:rPr>
        <w:t>Case where client establishes connection an error</w:t>
      </w:r>
    </w:p>
    <w:p w14:paraId="2096A082" w14:textId="77777777" w:rsidR="00877AC7" w:rsidRPr="00877AC7" w:rsidRDefault="00877AC7" w:rsidP="00F7769C">
      <w:pPr>
        <w:pStyle w:val="ListParagraph"/>
        <w:ind w:firstLine="360"/>
        <w:rPr>
          <w:sz w:val="20"/>
          <w:szCs w:val="20"/>
        </w:rPr>
      </w:pPr>
      <w:r>
        <w:rPr>
          <w:b/>
          <w:sz w:val="20"/>
          <w:szCs w:val="20"/>
        </w:rPr>
        <w:t xml:space="preserve">Processing on Client: </w:t>
      </w:r>
      <w:r>
        <w:rPr>
          <w:sz w:val="20"/>
          <w:szCs w:val="20"/>
        </w:rPr>
        <w:t>blocks until receiving a packet from server</w:t>
      </w:r>
    </w:p>
    <w:p w14:paraId="4D98537F" w14:textId="77777777" w:rsidR="00206834" w:rsidRPr="00877AC7" w:rsidRDefault="00877AC7" w:rsidP="00F7769C">
      <w:pPr>
        <w:pStyle w:val="ListParagraph"/>
        <w:ind w:firstLine="360"/>
        <w:rPr>
          <w:sz w:val="20"/>
          <w:szCs w:val="20"/>
        </w:rPr>
      </w:pPr>
      <w:r>
        <w:rPr>
          <w:b/>
          <w:sz w:val="20"/>
          <w:szCs w:val="20"/>
        </w:rPr>
        <w:t xml:space="preserve">Processing on Server: </w:t>
      </w:r>
      <w:r>
        <w:rPr>
          <w:sz w:val="20"/>
          <w:szCs w:val="20"/>
        </w:rPr>
        <w:t>try to establish connection, send flag = 3</w:t>
      </w:r>
    </w:p>
    <w:p w14:paraId="67C818C9" w14:textId="77777777" w:rsidR="00206834" w:rsidRPr="00206834" w:rsidRDefault="00206834" w:rsidP="00F7769C">
      <w:pPr>
        <w:pStyle w:val="ListParagraph"/>
        <w:ind w:firstLine="360"/>
        <w:rPr>
          <w:b/>
          <w:sz w:val="20"/>
          <w:szCs w:val="20"/>
        </w:rPr>
      </w:pPr>
    </w:p>
    <w:p w14:paraId="026BB535" w14:textId="77777777" w:rsidR="00206834" w:rsidRDefault="00206834" w:rsidP="00F7769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Sending a Message (%M) to a Single client</w:t>
      </w:r>
    </w:p>
    <w:p w14:paraId="79137217" w14:textId="77777777" w:rsidR="00877AC7" w:rsidRPr="00877AC7" w:rsidRDefault="00877AC7" w:rsidP="00F7769C">
      <w:pPr>
        <w:spacing w:after="0" w:line="276" w:lineRule="auto"/>
        <w:ind w:left="1440" w:firstLine="720"/>
        <w:rPr>
          <w:b/>
          <w:sz w:val="20"/>
          <w:szCs w:val="20"/>
        </w:rPr>
      </w:pPr>
      <w:r w:rsidRPr="00877AC7">
        <w:rPr>
          <w:b/>
          <w:sz w:val="20"/>
          <w:szCs w:val="20"/>
        </w:rPr>
        <w:t>Client</w:t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  <w:t>Server</w:t>
      </w:r>
    </w:p>
    <w:p w14:paraId="7A0CD344" w14:textId="77777777" w:rsidR="00877AC7" w:rsidRPr="00877AC7" w:rsidRDefault="00877AC7" w:rsidP="00F7769C">
      <w:pPr>
        <w:tabs>
          <w:tab w:val="left" w:pos="3181"/>
        </w:tabs>
        <w:spacing w:after="0" w:line="276" w:lineRule="auto"/>
        <w:ind w:left="720" w:firstLine="360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8BF2C" wp14:editId="431AD14D">
                <wp:simplePos x="0" y="0"/>
                <wp:positionH relativeFrom="column">
                  <wp:posOffset>1766017</wp:posOffset>
                </wp:positionH>
                <wp:positionV relativeFrom="paragraph">
                  <wp:posOffset>163050</wp:posOffset>
                </wp:positionV>
                <wp:extent cx="2258171" cy="15903"/>
                <wp:effectExtent l="0" t="57150" r="8890" b="984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5D51C" id="Straight Arrow Connector 5" o:spid="_x0000_s1026" type="#_x0000_t32" style="position:absolute;margin-left:139.05pt;margin-top:12.85pt;width:177.8pt;height: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877AC7">
        <w:rPr>
          <w:b/>
          <w:sz w:val="20"/>
          <w:szCs w:val="20"/>
        </w:rPr>
        <w:tab/>
        <w:t xml:space="preserve">   </w:t>
      </w:r>
      <w:r w:rsidR="00F7769C">
        <w:rPr>
          <w:b/>
          <w:sz w:val="20"/>
          <w:szCs w:val="20"/>
        </w:rPr>
        <w:tab/>
        <w:t xml:space="preserve">       </w:t>
      </w:r>
      <w:r w:rsidRPr="00877AC7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Flag = 5</w:t>
      </w:r>
    </w:p>
    <w:p w14:paraId="5911D2A9" w14:textId="77777777" w:rsidR="00877AC7" w:rsidRPr="00877AC7" w:rsidRDefault="00877AC7" w:rsidP="00F7769C">
      <w:pPr>
        <w:spacing w:after="0" w:line="276" w:lineRule="auto"/>
        <w:ind w:left="720" w:firstLine="360"/>
        <w:rPr>
          <w:b/>
          <w:sz w:val="20"/>
          <w:szCs w:val="20"/>
        </w:rPr>
      </w:pPr>
    </w:p>
    <w:p w14:paraId="1BCB7A15" w14:textId="77777777" w:rsidR="00877AC7" w:rsidRDefault="00877AC7" w:rsidP="00F7769C">
      <w:pPr>
        <w:spacing w:after="0" w:line="276" w:lineRule="auto"/>
        <w:ind w:left="720" w:firstLine="360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Description: </w:t>
      </w:r>
      <w:r>
        <w:rPr>
          <w:sz w:val="20"/>
          <w:szCs w:val="20"/>
        </w:rPr>
        <w:t>Case where client sends a message to 1 other client without error</w:t>
      </w:r>
    </w:p>
    <w:p w14:paraId="6817458D" w14:textId="77777777" w:rsidR="00877AC7" w:rsidRPr="00877AC7" w:rsidRDefault="00877AC7" w:rsidP="00F7769C">
      <w:pPr>
        <w:spacing w:after="0" w:line="276" w:lineRule="auto"/>
        <w:ind w:left="720" w:firstLine="360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Processing on Client: </w:t>
      </w:r>
      <w:r>
        <w:rPr>
          <w:sz w:val="20"/>
          <w:szCs w:val="20"/>
        </w:rPr>
        <w:t>goes back to $: prompt</w:t>
      </w:r>
    </w:p>
    <w:p w14:paraId="5FD42ED4" w14:textId="77777777" w:rsidR="00877AC7" w:rsidRPr="00877AC7" w:rsidRDefault="00877AC7" w:rsidP="00F7769C">
      <w:pPr>
        <w:spacing w:after="0" w:line="276" w:lineRule="auto"/>
        <w:ind w:left="720" w:firstLine="360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Processing on Server: </w:t>
      </w:r>
      <w:r>
        <w:rPr>
          <w:sz w:val="20"/>
          <w:szCs w:val="20"/>
        </w:rPr>
        <w:t>make sure the message gets forwarded to the dest. handle</w:t>
      </w:r>
    </w:p>
    <w:p w14:paraId="6A15577A" w14:textId="77777777" w:rsidR="00877AC7" w:rsidRPr="00877AC7" w:rsidRDefault="00877AC7" w:rsidP="00F7769C">
      <w:pPr>
        <w:spacing w:after="0" w:line="276" w:lineRule="auto"/>
        <w:ind w:left="720" w:firstLine="360"/>
        <w:rPr>
          <w:b/>
          <w:sz w:val="20"/>
          <w:szCs w:val="20"/>
        </w:rPr>
      </w:pPr>
    </w:p>
    <w:p w14:paraId="4FC9C2B4" w14:textId="77777777" w:rsidR="00877AC7" w:rsidRPr="00877AC7" w:rsidRDefault="00877AC7" w:rsidP="00F7769C">
      <w:pPr>
        <w:spacing w:after="0" w:line="276" w:lineRule="auto"/>
        <w:ind w:left="1440" w:firstLine="720"/>
        <w:rPr>
          <w:b/>
          <w:sz w:val="20"/>
          <w:szCs w:val="20"/>
        </w:rPr>
      </w:pPr>
      <w:r w:rsidRPr="00877AC7">
        <w:rPr>
          <w:b/>
          <w:sz w:val="20"/>
          <w:szCs w:val="20"/>
        </w:rPr>
        <w:t>Client</w:t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  <w:t>Server</w:t>
      </w:r>
    </w:p>
    <w:p w14:paraId="0A3F5600" w14:textId="77777777" w:rsidR="00877AC7" w:rsidRPr="00877AC7" w:rsidRDefault="00877AC7" w:rsidP="00F7769C">
      <w:pPr>
        <w:tabs>
          <w:tab w:val="left" w:pos="3181"/>
        </w:tabs>
        <w:spacing w:after="0" w:line="276" w:lineRule="auto"/>
        <w:ind w:left="720" w:firstLine="360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C5A66" wp14:editId="7E84FCAD">
                <wp:simplePos x="0" y="0"/>
                <wp:positionH relativeFrom="column">
                  <wp:posOffset>1880317</wp:posOffset>
                </wp:positionH>
                <wp:positionV relativeFrom="paragraph">
                  <wp:posOffset>161919</wp:posOffset>
                </wp:positionV>
                <wp:extent cx="2258171" cy="15903"/>
                <wp:effectExtent l="0" t="57150" r="8890" b="984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16829" id="Straight Arrow Connector 7" o:spid="_x0000_s1026" type="#_x0000_t32" style="position:absolute;margin-left:148.05pt;margin-top:12.75pt;width:177.8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877AC7">
        <w:rPr>
          <w:b/>
          <w:sz w:val="20"/>
          <w:szCs w:val="20"/>
        </w:rPr>
        <w:tab/>
        <w:t xml:space="preserve">    </w:t>
      </w:r>
      <w:r w:rsidR="00F7769C">
        <w:rPr>
          <w:b/>
          <w:sz w:val="20"/>
          <w:szCs w:val="20"/>
        </w:rPr>
        <w:tab/>
        <w:t xml:space="preserve">          </w:t>
      </w:r>
      <w:r>
        <w:rPr>
          <w:sz w:val="20"/>
          <w:szCs w:val="20"/>
        </w:rPr>
        <w:t>Flag = 5</w:t>
      </w:r>
    </w:p>
    <w:p w14:paraId="3AD2F2FA" w14:textId="77777777" w:rsidR="00877AC7" w:rsidRPr="00877AC7" w:rsidRDefault="00877AC7" w:rsidP="00F7769C">
      <w:pPr>
        <w:tabs>
          <w:tab w:val="left" w:pos="3631"/>
        </w:tabs>
        <w:spacing w:after="0" w:line="276" w:lineRule="auto"/>
        <w:ind w:left="720" w:firstLine="360"/>
        <w:rPr>
          <w:b/>
          <w:sz w:val="20"/>
          <w:szCs w:val="20"/>
        </w:rPr>
      </w:pPr>
      <w:r w:rsidRPr="00877AC7">
        <w:rPr>
          <w:b/>
          <w:sz w:val="20"/>
          <w:szCs w:val="20"/>
        </w:rPr>
        <w:tab/>
      </w:r>
    </w:p>
    <w:p w14:paraId="49C02468" w14:textId="77777777" w:rsidR="00877AC7" w:rsidRPr="00877AC7" w:rsidRDefault="00877AC7" w:rsidP="00F7769C">
      <w:pPr>
        <w:tabs>
          <w:tab w:val="left" w:pos="3631"/>
        </w:tabs>
        <w:spacing w:after="0" w:line="276" w:lineRule="auto"/>
        <w:ind w:left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E8257" wp14:editId="493B296F">
                <wp:simplePos x="0" y="0"/>
                <wp:positionH relativeFrom="column">
                  <wp:posOffset>1880744</wp:posOffset>
                </wp:positionH>
                <wp:positionV relativeFrom="paragraph">
                  <wp:posOffset>31448</wp:posOffset>
                </wp:positionV>
                <wp:extent cx="2241550" cy="246380"/>
                <wp:effectExtent l="38100" t="0" r="25400" b="774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5D0E" id="Straight Arrow Connector 8" o:spid="_x0000_s1026" type="#_x0000_t32" style="position:absolute;margin-left:148.1pt;margin-top:2.5pt;width:176.5pt;height:19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877AC7">
        <w:rPr>
          <w:b/>
          <w:sz w:val="20"/>
          <w:szCs w:val="20"/>
        </w:rPr>
        <w:t xml:space="preserve">          </w:t>
      </w:r>
      <w:r w:rsidR="00530F50">
        <w:rPr>
          <w:b/>
          <w:sz w:val="20"/>
          <w:szCs w:val="20"/>
        </w:rPr>
        <w:t xml:space="preserve">                                                   </w:t>
      </w:r>
      <w:r w:rsidR="00530F50">
        <w:rPr>
          <w:sz w:val="20"/>
          <w:szCs w:val="20"/>
        </w:rPr>
        <w:t>Flag = 7</w:t>
      </w:r>
    </w:p>
    <w:p w14:paraId="6B417D79" w14:textId="77777777" w:rsidR="00877AC7" w:rsidRPr="00877AC7" w:rsidRDefault="00877AC7" w:rsidP="00F7769C">
      <w:pPr>
        <w:spacing w:after="0" w:line="276" w:lineRule="auto"/>
        <w:ind w:left="720" w:firstLine="360"/>
        <w:rPr>
          <w:b/>
          <w:sz w:val="20"/>
          <w:szCs w:val="20"/>
        </w:rPr>
      </w:pPr>
    </w:p>
    <w:p w14:paraId="4A77870A" w14:textId="77777777" w:rsidR="00877AC7" w:rsidRPr="00877AC7" w:rsidRDefault="00877AC7" w:rsidP="00F7769C">
      <w:pPr>
        <w:spacing w:after="0" w:line="276" w:lineRule="auto"/>
        <w:ind w:left="720" w:firstLine="360"/>
        <w:rPr>
          <w:b/>
          <w:sz w:val="20"/>
          <w:szCs w:val="20"/>
        </w:rPr>
      </w:pPr>
    </w:p>
    <w:p w14:paraId="66845CAD" w14:textId="77777777" w:rsidR="00877AC7" w:rsidRPr="00877AC7" w:rsidRDefault="00877AC7" w:rsidP="00F7769C">
      <w:pPr>
        <w:spacing w:after="0" w:line="276" w:lineRule="auto"/>
        <w:ind w:left="1080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Description: </w:t>
      </w:r>
      <w:r w:rsidR="00530F50">
        <w:rPr>
          <w:sz w:val="20"/>
          <w:szCs w:val="20"/>
        </w:rPr>
        <w:t>Case where client sends a message to 1 other client that does not exist</w:t>
      </w:r>
    </w:p>
    <w:p w14:paraId="7EE45513" w14:textId="77777777" w:rsidR="00877AC7" w:rsidRPr="00877AC7" w:rsidRDefault="00877AC7" w:rsidP="00F7769C">
      <w:pPr>
        <w:spacing w:after="0" w:line="276" w:lineRule="auto"/>
        <w:ind w:left="1080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Processing on Client: </w:t>
      </w:r>
      <w:r w:rsidR="00530F50">
        <w:rPr>
          <w:sz w:val="20"/>
          <w:szCs w:val="20"/>
        </w:rPr>
        <w:t>Client displays error message upon receiving flag = 7</w:t>
      </w:r>
    </w:p>
    <w:p w14:paraId="18A0C040" w14:textId="77777777" w:rsidR="00877AC7" w:rsidRPr="00877AC7" w:rsidRDefault="00877AC7" w:rsidP="00F7769C">
      <w:pPr>
        <w:spacing w:after="0" w:line="276" w:lineRule="auto"/>
        <w:ind w:left="1080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Processing on Server: </w:t>
      </w:r>
      <w:r w:rsidR="00530F50">
        <w:rPr>
          <w:sz w:val="20"/>
          <w:szCs w:val="20"/>
        </w:rPr>
        <w:t>send flag = 7</w:t>
      </w:r>
    </w:p>
    <w:p w14:paraId="69FC24F3" w14:textId="77777777" w:rsidR="00877AC7" w:rsidRDefault="00877AC7" w:rsidP="00F7769C">
      <w:pPr>
        <w:pStyle w:val="ListParagraph"/>
        <w:rPr>
          <w:sz w:val="20"/>
          <w:szCs w:val="20"/>
        </w:rPr>
      </w:pPr>
    </w:p>
    <w:p w14:paraId="6797438C" w14:textId="77777777" w:rsidR="00D90340" w:rsidRDefault="00D9034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2265FB" w14:textId="20473A60" w:rsidR="00206834" w:rsidRDefault="00206834" w:rsidP="00F7769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Sending a Message to multiple clients</w:t>
      </w:r>
    </w:p>
    <w:p w14:paraId="068F57E9" w14:textId="77777777" w:rsidR="00D90340" w:rsidRPr="00D90340" w:rsidRDefault="00D90340" w:rsidP="00D90340">
      <w:pPr>
        <w:spacing w:after="0" w:line="276" w:lineRule="auto"/>
        <w:ind w:left="1800" w:firstLine="360"/>
        <w:rPr>
          <w:b/>
          <w:sz w:val="20"/>
          <w:szCs w:val="20"/>
        </w:rPr>
      </w:pPr>
      <w:r w:rsidRPr="00D90340">
        <w:rPr>
          <w:b/>
          <w:sz w:val="20"/>
          <w:szCs w:val="20"/>
        </w:rPr>
        <w:t>Client</w:t>
      </w:r>
      <w:r w:rsidRPr="00D90340">
        <w:rPr>
          <w:b/>
          <w:sz w:val="20"/>
          <w:szCs w:val="20"/>
        </w:rPr>
        <w:tab/>
      </w:r>
      <w:r w:rsidRPr="00D90340">
        <w:rPr>
          <w:b/>
          <w:sz w:val="20"/>
          <w:szCs w:val="20"/>
        </w:rPr>
        <w:tab/>
      </w:r>
      <w:r w:rsidRPr="00D90340">
        <w:rPr>
          <w:b/>
          <w:sz w:val="20"/>
          <w:szCs w:val="20"/>
        </w:rPr>
        <w:tab/>
      </w:r>
      <w:r w:rsidRPr="00D90340">
        <w:rPr>
          <w:b/>
          <w:sz w:val="20"/>
          <w:szCs w:val="20"/>
        </w:rPr>
        <w:tab/>
      </w:r>
      <w:r w:rsidRPr="00D90340">
        <w:rPr>
          <w:b/>
          <w:sz w:val="20"/>
          <w:szCs w:val="20"/>
        </w:rPr>
        <w:tab/>
      </w:r>
      <w:r w:rsidRPr="00D90340">
        <w:rPr>
          <w:b/>
          <w:sz w:val="20"/>
          <w:szCs w:val="20"/>
        </w:rPr>
        <w:tab/>
        <w:t>Server</w:t>
      </w:r>
    </w:p>
    <w:p w14:paraId="442C48A1" w14:textId="77777777" w:rsidR="00D90340" w:rsidRPr="00D90340" w:rsidRDefault="00D90340" w:rsidP="00D90340">
      <w:pPr>
        <w:tabs>
          <w:tab w:val="left" w:pos="3181"/>
        </w:tabs>
        <w:spacing w:after="0" w:line="276" w:lineRule="auto"/>
        <w:ind w:left="36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1B47D" wp14:editId="2975EBFD">
                <wp:simplePos x="0" y="0"/>
                <wp:positionH relativeFrom="column">
                  <wp:posOffset>1766017</wp:posOffset>
                </wp:positionH>
                <wp:positionV relativeFrom="paragraph">
                  <wp:posOffset>163050</wp:posOffset>
                </wp:positionV>
                <wp:extent cx="2258171" cy="15903"/>
                <wp:effectExtent l="0" t="57150" r="8890" b="984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9E48F" id="Straight Arrow Connector 9" o:spid="_x0000_s1026" type="#_x0000_t32" style="position:absolute;margin-left:139.05pt;margin-top:12.85pt;width:177.8pt;height: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D90340">
        <w:rPr>
          <w:b/>
          <w:sz w:val="20"/>
          <w:szCs w:val="20"/>
        </w:rPr>
        <w:tab/>
        <w:t xml:space="preserve">   </w:t>
      </w:r>
      <w:r w:rsidRPr="00D90340">
        <w:rPr>
          <w:b/>
          <w:sz w:val="20"/>
          <w:szCs w:val="20"/>
        </w:rPr>
        <w:tab/>
        <w:t xml:space="preserve">        </w:t>
      </w:r>
      <w:r w:rsidRPr="00D90340">
        <w:rPr>
          <w:sz w:val="20"/>
          <w:szCs w:val="20"/>
        </w:rPr>
        <w:t>Flag = 5</w:t>
      </w:r>
    </w:p>
    <w:p w14:paraId="71EB3129" w14:textId="77777777" w:rsidR="00D90340" w:rsidRPr="00D90340" w:rsidRDefault="00D90340" w:rsidP="00D90340">
      <w:pPr>
        <w:spacing w:after="0" w:line="276" w:lineRule="auto"/>
        <w:ind w:left="360"/>
        <w:rPr>
          <w:b/>
          <w:sz w:val="20"/>
          <w:szCs w:val="20"/>
        </w:rPr>
      </w:pPr>
    </w:p>
    <w:p w14:paraId="66C9E894" w14:textId="77777777" w:rsidR="00D90340" w:rsidRPr="00D90340" w:rsidRDefault="00D90340" w:rsidP="00D90340">
      <w:pPr>
        <w:spacing w:after="0" w:line="276" w:lineRule="auto"/>
        <w:ind w:left="1080"/>
        <w:rPr>
          <w:sz w:val="20"/>
          <w:szCs w:val="20"/>
        </w:rPr>
      </w:pPr>
      <w:r w:rsidRPr="00D90340">
        <w:rPr>
          <w:b/>
          <w:sz w:val="20"/>
          <w:szCs w:val="20"/>
        </w:rPr>
        <w:t xml:space="preserve">Description: </w:t>
      </w:r>
      <w:r w:rsidRPr="00D90340">
        <w:rPr>
          <w:sz w:val="20"/>
          <w:szCs w:val="20"/>
        </w:rPr>
        <w:t>Case where client sends a message to 1 other client without error</w:t>
      </w:r>
    </w:p>
    <w:p w14:paraId="6AEC6B2D" w14:textId="77777777" w:rsidR="00D90340" w:rsidRPr="00D90340" w:rsidRDefault="00D90340" w:rsidP="00D90340">
      <w:pPr>
        <w:spacing w:after="0" w:line="276" w:lineRule="auto"/>
        <w:ind w:left="1080"/>
        <w:rPr>
          <w:sz w:val="20"/>
          <w:szCs w:val="20"/>
        </w:rPr>
      </w:pPr>
      <w:r w:rsidRPr="00D90340">
        <w:rPr>
          <w:b/>
          <w:sz w:val="20"/>
          <w:szCs w:val="20"/>
        </w:rPr>
        <w:t xml:space="preserve">Processing on Client: </w:t>
      </w:r>
      <w:r w:rsidRPr="00D90340">
        <w:rPr>
          <w:sz w:val="20"/>
          <w:szCs w:val="20"/>
        </w:rPr>
        <w:t>goes back to $: prompt</w:t>
      </w:r>
    </w:p>
    <w:p w14:paraId="0AD88F64" w14:textId="1B0B0EF7" w:rsidR="00D90340" w:rsidRDefault="00D90340" w:rsidP="00D90340">
      <w:pPr>
        <w:spacing w:after="0" w:line="276" w:lineRule="auto"/>
        <w:ind w:left="1080"/>
        <w:rPr>
          <w:sz w:val="20"/>
          <w:szCs w:val="20"/>
        </w:rPr>
      </w:pPr>
      <w:r w:rsidRPr="00D90340">
        <w:rPr>
          <w:b/>
          <w:sz w:val="20"/>
          <w:szCs w:val="20"/>
        </w:rPr>
        <w:t xml:space="preserve">Processing on Server: </w:t>
      </w:r>
      <w:r w:rsidRPr="00D90340">
        <w:rPr>
          <w:sz w:val="20"/>
          <w:szCs w:val="20"/>
        </w:rPr>
        <w:t xml:space="preserve">make sure the message gets forwarded to the dest. </w:t>
      </w:r>
      <w:r w:rsidRPr="00D90340">
        <w:rPr>
          <w:sz w:val="20"/>
          <w:szCs w:val="20"/>
        </w:rPr>
        <w:t>H</w:t>
      </w:r>
      <w:r w:rsidRPr="00D90340">
        <w:rPr>
          <w:sz w:val="20"/>
          <w:szCs w:val="20"/>
        </w:rPr>
        <w:t>andle</w:t>
      </w:r>
    </w:p>
    <w:p w14:paraId="3107476C" w14:textId="77777777" w:rsidR="00D90340" w:rsidRDefault="00D90340" w:rsidP="00D90340">
      <w:pPr>
        <w:spacing w:after="0" w:line="276" w:lineRule="auto"/>
        <w:ind w:left="1080"/>
        <w:rPr>
          <w:sz w:val="20"/>
          <w:szCs w:val="20"/>
        </w:rPr>
      </w:pPr>
    </w:p>
    <w:p w14:paraId="3EA0D9E4" w14:textId="77777777" w:rsidR="00D90340" w:rsidRPr="00877AC7" w:rsidRDefault="00D90340" w:rsidP="00D90340">
      <w:pPr>
        <w:spacing w:after="0" w:line="276" w:lineRule="auto"/>
        <w:ind w:left="1440" w:firstLine="720"/>
        <w:rPr>
          <w:b/>
          <w:sz w:val="20"/>
          <w:szCs w:val="20"/>
        </w:rPr>
      </w:pPr>
      <w:r w:rsidRPr="00877AC7">
        <w:rPr>
          <w:b/>
          <w:sz w:val="20"/>
          <w:szCs w:val="20"/>
        </w:rPr>
        <w:t>Client</w:t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</w:r>
      <w:r w:rsidRPr="00877AC7">
        <w:rPr>
          <w:b/>
          <w:sz w:val="20"/>
          <w:szCs w:val="20"/>
        </w:rPr>
        <w:tab/>
        <w:t>Server</w:t>
      </w:r>
    </w:p>
    <w:p w14:paraId="3BD3C61D" w14:textId="77777777" w:rsidR="00D90340" w:rsidRPr="00877AC7" w:rsidRDefault="00D90340" w:rsidP="00D90340">
      <w:pPr>
        <w:tabs>
          <w:tab w:val="left" w:pos="3181"/>
        </w:tabs>
        <w:spacing w:after="0" w:line="276" w:lineRule="auto"/>
        <w:ind w:left="720" w:firstLine="360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ABA7BC" wp14:editId="4C4EC418">
                <wp:simplePos x="0" y="0"/>
                <wp:positionH relativeFrom="column">
                  <wp:posOffset>1880317</wp:posOffset>
                </wp:positionH>
                <wp:positionV relativeFrom="paragraph">
                  <wp:posOffset>161919</wp:posOffset>
                </wp:positionV>
                <wp:extent cx="2258171" cy="15903"/>
                <wp:effectExtent l="0" t="57150" r="8890" b="984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DF23B" id="Straight Arrow Connector 10" o:spid="_x0000_s1026" type="#_x0000_t32" style="position:absolute;margin-left:148.05pt;margin-top:12.75pt;width:177.8pt;height: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877AC7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  <w:t xml:space="preserve">          </w:t>
      </w:r>
      <w:r>
        <w:rPr>
          <w:sz w:val="20"/>
          <w:szCs w:val="20"/>
        </w:rPr>
        <w:t>Flag = 5</w:t>
      </w:r>
    </w:p>
    <w:p w14:paraId="4664088C" w14:textId="77777777" w:rsidR="00D90340" w:rsidRPr="00877AC7" w:rsidRDefault="00D90340" w:rsidP="00D90340">
      <w:pPr>
        <w:tabs>
          <w:tab w:val="left" w:pos="3631"/>
        </w:tabs>
        <w:spacing w:after="0" w:line="276" w:lineRule="auto"/>
        <w:ind w:left="720" w:firstLine="360"/>
        <w:rPr>
          <w:b/>
          <w:sz w:val="20"/>
          <w:szCs w:val="20"/>
        </w:rPr>
      </w:pPr>
      <w:r w:rsidRPr="00877AC7">
        <w:rPr>
          <w:b/>
          <w:sz w:val="20"/>
          <w:szCs w:val="20"/>
        </w:rPr>
        <w:tab/>
      </w:r>
    </w:p>
    <w:p w14:paraId="06A8BDAD" w14:textId="032D0E88" w:rsidR="00D90340" w:rsidRPr="00877AC7" w:rsidRDefault="00D90340" w:rsidP="00D90340">
      <w:pPr>
        <w:tabs>
          <w:tab w:val="left" w:pos="3631"/>
        </w:tabs>
        <w:spacing w:after="0" w:line="276" w:lineRule="auto"/>
        <w:ind w:left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59CAC" wp14:editId="14F1D9FC">
                <wp:simplePos x="0" y="0"/>
                <wp:positionH relativeFrom="column">
                  <wp:posOffset>1880744</wp:posOffset>
                </wp:positionH>
                <wp:positionV relativeFrom="paragraph">
                  <wp:posOffset>31448</wp:posOffset>
                </wp:positionV>
                <wp:extent cx="2241550" cy="246380"/>
                <wp:effectExtent l="38100" t="0" r="25400" b="774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8D981" id="Straight Arrow Connector 11" o:spid="_x0000_s1026" type="#_x0000_t32" style="position:absolute;margin-left:148.1pt;margin-top:2.5pt;width:176.5pt;height:19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877AC7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                                                  </w:t>
      </w:r>
      <w:r>
        <w:rPr>
          <w:sz w:val="20"/>
          <w:szCs w:val="20"/>
        </w:rPr>
        <w:t>Flag = 7</w:t>
      </w:r>
    </w:p>
    <w:p w14:paraId="6205794F" w14:textId="77777777" w:rsidR="00D90340" w:rsidRDefault="00D90340" w:rsidP="00D90340">
      <w:pPr>
        <w:spacing w:after="0" w:line="276" w:lineRule="auto"/>
        <w:rPr>
          <w:sz w:val="20"/>
          <w:szCs w:val="20"/>
        </w:rPr>
      </w:pPr>
    </w:p>
    <w:p w14:paraId="345E4C96" w14:textId="3EC31163" w:rsidR="00D90340" w:rsidRDefault="00D90340" w:rsidP="00D90340">
      <w:pPr>
        <w:spacing w:after="0" w:line="276" w:lineRule="auto"/>
        <w:ind w:left="3600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9521BF" wp14:editId="68D62625">
                <wp:simplePos x="0" y="0"/>
                <wp:positionH relativeFrom="column">
                  <wp:posOffset>1884498</wp:posOffset>
                </wp:positionH>
                <wp:positionV relativeFrom="paragraph">
                  <wp:posOffset>30027</wp:posOffset>
                </wp:positionV>
                <wp:extent cx="2241550" cy="246380"/>
                <wp:effectExtent l="38100" t="0" r="25400" b="774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1A01B" id="Straight Arrow Connector 12" o:spid="_x0000_s1026" type="#_x0000_t32" style="position:absolute;margin-left:148.4pt;margin-top:2.35pt;width:176.5pt;height:19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Flag = 7</w:t>
      </w:r>
    </w:p>
    <w:p w14:paraId="20ACD9A1" w14:textId="77777777" w:rsidR="00D90340" w:rsidRDefault="00D90340" w:rsidP="00D90340">
      <w:pPr>
        <w:spacing w:after="0" w:line="276" w:lineRule="auto"/>
        <w:ind w:left="1080"/>
        <w:rPr>
          <w:b/>
          <w:sz w:val="20"/>
          <w:szCs w:val="20"/>
        </w:rPr>
      </w:pPr>
    </w:p>
    <w:p w14:paraId="2225C5BD" w14:textId="77777777" w:rsidR="00D90340" w:rsidRDefault="00D90340" w:rsidP="00D90340">
      <w:pPr>
        <w:spacing w:after="0" w:line="276" w:lineRule="auto"/>
        <w:ind w:left="1080"/>
        <w:rPr>
          <w:b/>
          <w:sz w:val="20"/>
          <w:szCs w:val="20"/>
        </w:rPr>
      </w:pPr>
    </w:p>
    <w:p w14:paraId="614DD5BB" w14:textId="77777777" w:rsidR="00D90340" w:rsidRPr="00877AC7" w:rsidRDefault="00D90340" w:rsidP="00D90340">
      <w:pPr>
        <w:spacing w:after="0" w:line="276" w:lineRule="auto"/>
        <w:ind w:left="1080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Description: </w:t>
      </w:r>
      <w:r>
        <w:rPr>
          <w:sz w:val="20"/>
          <w:szCs w:val="20"/>
        </w:rPr>
        <w:t>Case where client sends a message to 1 other client that does not exist</w:t>
      </w:r>
    </w:p>
    <w:p w14:paraId="020D51A3" w14:textId="715574E2" w:rsidR="00D90340" w:rsidRPr="00877AC7" w:rsidRDefault="00D90340" w:rsidP="00D90340">
      <w:pPr>
        <w:spacing w:after="0" w:line="276" w:lineRule="auto"/>
        <w:ind w:left="1080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Processing on Client: </w:t>
      </w:r>
      <w:r>
        <w:rPr>
          <w:sz w:val="20"/>
          <w:szCs w:val="20"/>
        </w:rPr>
        <w:t xml:space="preserve">displays error message </w:t>
      </w:r>
      <w:r>
        <w:rPr>
          <w:sz w:val="20"/>
          <w:szCs w:val="20"/>
        </w:rPr>
        <w:t>for each handle associated with flag = 7</w:t>
      </w:r>
    </w:p>
    <w:p w14:paraId="084936DF" w14:textId="3FDE7EB0" w:rsidR="00224777" w:rsidRDefault="00D90340" w:rsidP="00BA1CFC">
      <w:pPr>
        <w:spacing w:after="0" w:line="276" w:lineRule="auto"/>
        <w:ind w:left="1080"/>
        <w:rPr>
          <w:sz w:val="20"/>
          <w:szCs w:val="20"/>
        </w:rPr>
      </w:pPr>
      <w:r w:rsidRPr="00877AC7">
        <w:rPr>
          <w:b/>
          <w:sz w:val="20"/>
          <w:szCs w:val="20"/>
        </w:rPr>
        <w:t xml:space="preserve">Processing on Server: </w:t>
      </w:r>
      <w:r>
        <w:rPr>
          <w:sz w:val="20"/>
          <w:szCs w:val="20"/>
        </w:rPr>
        <w:t>send flag = 7</w:t>
      </w:r>
      <w:r>
        <w:rPr>
          <w:sz w:val="20"/>
          <w:szCs w:val="20"/>
        </w:rPr>
        <w:t xml:space="preserve"> for each </w:t>
      </w:r>
      <w:r w:rsidR="007369A3">
        <w:rPr>
          <w:sz w:val="20"/>
          <w:szCs w:val="20"/>
        </w:rPr>
        <w:t>non-existent handle</w:t>
      </w:r>
      <w:r w:rsidR="0046584A">
        <w:rPr>
          <w:sz w:val="20"/>
          <w:szCs w:val="20"/>
        </w:rPr>
        <w:t xml:space="preserve"> (this case 2)</w:t>
      </w:r>
    </w:p>
    <w:p w14:paraId="229A3AF8" w14:textId="77777777" w:rsidR="00BA1CFC" w:rsidRDefault="00BA1CFC" w:rsidP="00BA1CFC">
      <w:pPr>
        <w:spacing w:after="0" w:line="276" w:lineRule="auto"/>
        <w:ind w:left="1080"/>
        <w:rPr>
          <w:sz w:val="20"/>
          <w:szCs w:val="20"/>
        </w:rPr>
      </w:pPr>
    </w:p>
    <w:p w14:paraId="07AF10A6" w14:textId="400B3050" w:rsidR="00206834" w:rsidRDefault="00206834" w:rsidP="00F7769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Sending messages if the entered message text is 450 characters</w:t>
      </w:r>
    </w:p>
    <w:p w14:paraId="5D99718F" w14:textId="77777777" w:rsidR="00ED73AD" w:rsidRPr="00ED73AD" w:rsidRDefault="00ED73AD" w:rsidP="00ED73AD">
      <w:pPr>
        <w:spacing w:after="0" w:line="276" w:lineRule="auto"/>
        <w:ind w:left="1800" w:firstLine="360"/>
        <w:rPr>
          <w:b/>
          <w:sz w:val="20"/>
          <w:szCs w:val="20"/>
        </w:rPr>
      </w:pPr>
      <w:r w:rsidRPr="00ED73AD">
        <w:rPr>
          <w:b/>
          <w:sz w:val="20"/>
          <w:szCs w:val="20"/>
        </w:rPr>
        <w:t>Client</w:t>
      </w:r>
      <w:r w:rsidRPr="00ED73AD">
        <w:rPr>
          <w:b/>
          <w:sz w:val="20"/>
          <w:szCs w:val="20"/>
        </w:rPr>
        <w:tab/>
      </w:r>
      <w:r w:rsidRPr="00ED73AD">
        <w:rPr>
          <w:b/>
          <w:sz w:val="20"/>
          <w:szCs w:val="20"/>
        </w:rPr>
        <w:tab/>
      </w:r>
      <w:r w:rsidRPr="00ED73AD">
        <w:rPr>
          <w:b/>
          <w:sz w:val="20"/>
          <w:szCs w:val="20"/>
        </w:rPr>
        <w:tab/>
      </w:r>
      <w:r w:rsidRPr="00ED73AD">
        <w:rPr>
          <w:b/>
          <w:sz w:val="20"/>
          <w:szCs w:val="20"/>
        </w:rPr>
        <w:tab/>
      </w:r>
      <w:r w:rsidRPr="00ED73AD">
        <w:rPr>
          <w:b/>
          <w:sz w:val="20"/>
          <w:szCs w:val="20"/>
        </w:rPr>
        <w:tab/>
      </w:r>
      <w:r w:rsidRPr="00ED73AD">
        <w:rPr>
          <w:b/>
          <w:sz w:val="20"/>
          <w:szCs w:val="20"/>
        </w:rPr>
        <w:tab/>
        <w:t>Server</w:t>
      </w:r>
    </w:p>
    <w:p w14:paraId="62A6736F" w14:textId="3509458B" w:rsidR="00ED73AD" w:rsidRPr="00ED73AD" w:rsidRDefault="00ED73AD" w:rsidP="00ED73AD">
      <w:pPr>
        <w:tabs>
          <w:tab w:val="left" w:pos="3181"/>
        </w:tabs>
        <w:spacing w:after="0" w:line="276" w:lineRule="auto"/>
        <w:ind w:left="108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7D34D" wp14:editId="6ADB5503">
                <wp:simplePos x="0" y="0"/>
                <wp:positionH relativeFrom="column">
                  <wp:posOffset>1880317</wp:posOffset>
                </wp:positionH>
                <wp:positionV relativeFrom="paragraph">
                  <wp:posOffset>161919</wp:posOffset>
                </wp:positionV>
                <wp:extent cx="2258171" cy="15903"/>
                <wp:effectExtent l="0" t="57150" r="8890" b="984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AD906" id="Straight Arrow Connector 13" o:spid="_x0000_s1026" type="#_x0000_t32" style="position:absolute;margin-left:148.05pt;margin-top:12.75pt;width:177.8pt;height: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ED73AD">
        <w:rPr>
          <w:b/>
          <w:sz w:val="20"/>
          <w:szCs w:val="20"/>
        </w:rPr>
        <w:tab/>
        <w:t xml:space="preserve">    </w:t>
      </w:r>
      <w:r w:rsidR="00224777">
        <w:rPr>
          <w:b/>
          <w:sz w:val="20"/>
          <w:szCs w:val="20"/>
        </w:rPr>
        <w:t xml:space="preserve"> </w:t>
      </w:r>
      <w:r w:rsidRPr="00ED73AD">
        <w:rPr>
          <w:sz w:val="20"/>
          <w:szCs w:val="20"/>
        </w:rPr>
        <w:t>Flag = 5</w:t>
      </w:r>
      <w:r w:rsidR="00224777">
        <w:rPr>
          <w:sz w:val="20"/>
          <w:szCs w:val="20"/>
        </w:rPr>
        <w:t>, 200 Byte Message</w:t>
      </w:r>
    </w:p>
    <w:p w14:paraId="26A7462A" w14:textId="125B7D23" w:rsidR="00ED73AD" w:rsidRPr="00ED73AD" w:rsidRDefault="00ED73AD" w:rsidP="00ED73AD">
      <w:pPr>
        <w:tabs>
          <w:tab w:val="left" w:pos="3631"/>
        </w:tabs>
        <w:spacing w:after="0" w:line="276" w:lineRule="auto"/>
        <w:ind w:left="1080"/>
        <w:rPr>
          <w:b/>
          <w:sz w:val="20"/>
          <w:szCs w:val="20"/>
        </w:rPr>
      </w:pPr>
      <w:r w:rsidRPr="00ED73AD">
        <w:rPr>
          <w:b/>
          <w:sz w:val="20"/>
          <w:szCs w:val="20"/>
        </w:rPr>
        <w:tab/>
      </w:r>
    </w:p>
    <w:p w14:paraId="7A3B6EC1" w14:textId="01446676" w:rsidR="00ED73AD" w:rsidRPr="00ED73AD" w:rsidRDefault="00ED73AD" w:rsidP="00ED73AD">
      <w:pPr>
        <w:tabs>
          <w:tab w:val="left" w:pos="3631"/>
        </w:tabs>
        <w:spacing w:after="0" w:line="276" w:lineRule="auto"/>
        <w:ind w:left="1080"/>
        <w:rPr>
          <w:sz w:val="20"/>
          <w:szCs w:val="20"/>
        </w:rPr>
      </w:pPr>
      <w:r w:rsidRPr="00ED73AD">
        <w:rPr>
          <w:b/>
          <w:sz w:val="20"/>
          <w:szCs w:val="20"/>
        </w:rPr>
        <w:t xml:space="preserve">                            </w:t>
      </w:r>
      <w:r w:rsidR="00224777">
        <w:rPr>
          <w:b/>
          <w:sz w:val="20"/>
          <w:szCs w:val="20"/>
        </w:rPr>
        <w:t xml:space="preserve">              </w:t>
      </w:r>
      <w:r w:rsidR="00224777">
        <w:rPr>
          <w:sz w:val="20"/>
          <w:szCs w:val="20"/>
        </w:rPr>
        <w:t>Flag = 5, 200 Byte Message</w:t>
      </w:r>
    </w:p>
    <w:p w14:paraId="5514D67A" w14:textId="381B5DE9" w:rsidR="00ED73AD" w:rsidRPr="00ED73AD" w:rsidRDefault="00224777" w:rsidP="00ED73AD">
      <w:pPr>
        <w:spacing w:after="0" w:line="276" w:lineRule="auto"/>
        <w:ind w:left="108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DDF39B" wp14:editId="374F0454">
                <wp:simplePos x="0" y="0"/>
                <wp:positionH relativeFrom="column">
                  <wp:posOffset>1884045</wp:posOffset>
                </wp:positionH>
                <wp:positionV relativeFrom="paragraph">
                  <wp:posOffset>12700</wp:posOffset>
                </wp:positionV>
                <wp:extent cx="2258060" cy="15875"/>
                <wp:effectExtent l="0" t="50800" r="53340" b="1111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060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374B" id="Straight Arrow Connector 16" o:spid="_x0000_s1026" type="#_x0000_t32" style="position:absolute;margin-left:148.35pt;margin-top:1pt;width:177.8pt;height: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1B74E39C" w14:textId="3B3B3731" w:rsidR="00ED73AD" w:rsidRPr="00ED73AD" w:rsidRDefault="00ED73AD" w:rsidP="00ED73AD">
      <w:pPr>
        <w:spacing w:after="0" w:line="276" w:lineRule="auto"/>
        <w:ind w:left="1080"/>
        <w:rPr>
          <w:b/>
          <w:sz w:val="20"/>
          <w:szCs w:val="20"/>
        </w:rPr>
      </w:pPr>
      <w:r w:rsidRPr="00ED73AD">
        <w:rPr>
          <w:sz w:val="20"/>
          <w:szCs w:val="20"/>
        </w:rPr>
        <w:t xml:space="preserve">          </w:t>
      </w:r>
      <w:r w:rsidR="00224777">
        <w:rPr>
          <w:sz w:val="20"/>
          <w:szCs w:val="20"/>
        </w:rPr>
        <w:tab/>
      </w:r>
      <w:r w:rsidR="00224777">
        <w:rPr>
          <w:sz w:val="20"/>
          <w:szCs w:val="20"/>
        </w:rPr>
        <w:tab/>
        <w:t xml:space="preserve">          </w:t>
      </w:r>
      <w:r w:rsidRPr="00ED73AD">
        <w:rPr>
          <w:sz w:val="20"/>
          <w:szCs w:val="20"/>
        </w:rPr>
        <w:t xml:space="preserve">Flag = </w:t>
      </w:r>
      <w:r w:rsidR="00224777">
        <w:rPr>
          <w:sz w:val="20"/>
          <w:szCs w:val="20"/>
        </w:rPr>
        <w:t>5, 50 Byte Message</w:t>
      </w:r>
    </w:p>
    <w:p w14:paraId="6E4C909D" w14:textId="69C11E8D" w:rsidR="00ED73AD" w:rsidRPr="00ED73AD" w:rsidRDefault="00224777" w:rsidP="00ED73AD">
      <w:pPr>
        <w:spacing w:after="0" w:line="276" w:lineRule="auto"/>
        <w:ind w:left="1080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3E520" wp14:editId="75CA6806">
                <wp:simplePos x="0" y="0"/>
                <wp:positionH relativeFrom="column">
                  <wp:posOffset>1878544</wp:posOffset>
                </wp:positionH>
                <wp:positionV relativeFrom="paragraph">
                  <wp:posOffset>14146</wp:posOffset>
                </wp:positionV>
                <wp:extent cx="2258171" cy="15903"/>
                <wp:effectExtent l="0" t="57150" r="8890" b="984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3C7B8" id="Straight Arrow Connector 17" o:spid="_x0000_s1026" type="#_x0000_t32" style="position:absolute;margin-left:147.9pt;margin-top:1.1pt;width:177.8pt;height: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0A54D90A" w14:textId="77777777" w:rsidR="00ED73AD" w:rsidRPr="00ED73AD" w:rsidRDefault="00ED73AD" w:rsidP="00ED73AD">
      <w:pPr>
        <w:spacing w:after="0" w:line="276" w:lineRule="auto"/>
        <w:ind w:left="1080"/>
        <w:rPr>
          <w:b/>
          <w:sz w:val="20"/>
          <w:szCs w:val="20"/>
        </w:rPr>
      </w:pPr>
    </w:p>
    <w:p w14:paraId="74170DCD" w14:textId="2C981CC7" w:rsidR="00ED73AD" w:rsidRPr="00ED73AD" w:rsidRDefault="00ED73AD" w:rsidP="00ED73AD">
      <w:pPr>
        <w:spacing w:after="0" w:line="276" w:lineRule="auto"/>
        <w:ind w:left="1080"/>
        <w:rPr>
          <w:sz w:val="20"/>
          <w:szCs w:val="20"/>
        </w:rPr>
      </w:pPr>
      <w:r w:rsidRPr="00ED73AD">
        <w:rPr>
          <w:b/>
          <w:sz w:val="20"/>
          <w:szCs w:val="20"/>
        </w:rPr>
        <w:t xml:space="preserve">Description: </w:t>
      </w:r>
      <w:r w:rsidRPr="00ED73AD">
        <w:rPr>
          <w:sz w:val="20"/>
          <w:szCs w:val="20"/>
        </w:rPr>
        <w:t xml:space="preserve">Case where client sends a message </w:t>
      </w:r>
      <w:r w:rsidR="00224777">
        <w:rPr>
          <w:sz w:val="20"/>
          <w:szCs w:val="20"/>
        </w:rPr>
        <w:t>that is 450 bytes long without error</w:t>
      </w:r>
    </w:p>
    <w:p w14:paraId="33796204" w14:textId="1FB6521E" w:rsidR="00ED73AD" w:rsidRPr="00ED73AD" w:rsidRDefault="00ED73AD" w:rsidP="00ED73AD">
      <w:pPr>
        <w:spacing w:after="0" w:line="276" w:lineRule="auto"/>
        <w:ind w:left="1080"/>
        <w:rPr>
          <w:sz w:val="20"/>
          <w:szCs w:val="20"/>
        </w:rPr>
      </w:pPr>
      <w:r w:rsidRPr="00ED73AD">
        <w:rPr>
          <w:b/>
          <w:sz w:val="20"/>
          <w:szCs w:val="20"/>
        </w:rPr>
        <w:t xml:space="preserve">Processing on Client: </w:t>
      </w:r>
      <w:r w:rsidR="00224777">
        <w:rPr>
          <w:sz w:val="20"/>
          <w:szCs w:val="20"/>
        </w:rPr>
        <w:t>Send multiple messages no longer than 200 bytes until size met</w:t>
      </w:r>
    </w:p>
    <w:p w14:paraId="52B206B3" w14:textId="60515E36" w:rsidR="00ED73AD" w:rsidRDefault="00ED73AD" w:rsidP="00ED73AD">
      <w:pPr>
        <w:spacing w:after="0" w:line="276" w:lineRule="auto"/>
        <w:ind w:left="1080"/>
        <w:rPr>
          <w:sz w:val="20"/>
          <w:szCs w:val="20"/>
        </w:rPr>
      </w:pPr>
      <w:r w:rsidRPr="00ED73AD">
        <w:rPr>
          <w:b/>
          <w:sz w:val="20"/>
          <w:szCs w:val="20"/>
        </w:rPr>
        <w:t xml:space="preserve">Processing on Server: </w:t>
      </w:r>
      <w:r w:rsidR="00224777">
        <w:rPr>
          <w:sz w:val="20"/>
          <w:szCs w:val="20"/>
        </w:rPr>
        <w:t>treat each message as its own; forward them to dest handle</w:t>
      </w:r>
    </w:p>
    <w:p w14:paraId="62AF4314" w14:textId="11D4F69E" w:rsidR="00BA1CFC" w:rsidRDefault="00BA1CF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51687F" w14:textId="77777777" w:rsidR="00224777" w:rsidRPr="00ED73AD" w:rsidRDefault="00224777" w:rsidP="00BA1CFC">
      <w:pPr>
        <w:spacing w:after="0" w:line="276" w:lineRule="auto"/>
        <w:ind w:left="1440" w:firstLine="720"/>
        <w:rPr>
          <w:b/>
          <w:sz w:val="20"/>
          <w:szCs w:val="20"/>
        </w:rPr>
      </w:pPr>
      <w:r w:rsidRPr="00ED73AD">
        <w:rPr>
          <w:b/>
          <w:sz w:val="20"/>
          <w:szCs w:val="20"/>
        </w:rPr>
        <w:lastRenderedPageBreak/>
        <w:t>Client</w:t>
      </w:r>
      <w:r w:rsidRPr="00ED73AD">
        <w:rPr>
          <w:b/>
          <w:sz w:val="20"/>
          <w:szCs w:val="20"/>
        </w:rPr>
        <w:tab/>
      </w:r>
      <w:r w:rsidRPr="00ED73AD">
        <w:rPr>
          <w:b/>
          <w:sz w:val="20"/>
          <w:szCs w:val="20"/>
        </w:rPr>
        <w:tab/>
      </w:r>
      <w:r w:rsidRPr="00ED73AD">
        <w:rPr>
          <w:b/>
          <w:sz w:val="20"/>
          <w:szCs w:val="20"/>
        </w:rPr>
        <w:tab/>
      </w:r>
      <w:r w:rsidRPr="00ED73AD">
        <w:rPr>
          <w:b/>
          <w:sz w:val="20"/>
          <w:szCs w:val="20"/>
        </w:rPr>
        <w:tab/>
      </w:r>
      <w:r w:rsidRPr="00ED73AD">
        <w:rPr>
          <w:b/>
          <w:sz w:val="20"/>
          <w:szCs w:val="20"/>
        </w:rPr>
        <w:tab/>
      </w:r>
      <w:r w:rsidRPr="00ED73AD">
        <w:rPr>
          <w:b/>
          <w:sz w:val="20"/>
          <w:szCs w:val="20"/>
        </w:rPr>
        <w:tab/>
        <w:t>Server</w:t>
      </w:r>
    </w:p>
    <w:p w14:paraId="10228DCE" w14:textId="77777777" w:rsidR="00224777" w:rsidRPr="00ED73AD" w:rsidRDefault="00224777" w:rsidP="00224777">
      <w:pPr>
        <w:tabs>
          <w:tab w:val="left" w:pos="3181"/>
        </w:tabs>
        <w:spacing w:after="0" w:line="276" w:lineRule="auto"/>
        <w:ind w:left="108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84E644" wp14:editId="2982BA90">
                <wp:simplePos x="0" y="0"/>
                <wp:positionH relativeFrom="column">
                  <wp:posOffset>1880317</wp:posOffset>
                </wp:positionH>
                <wp:positionV relativeFrom="paragraph">
                  <wp:posOffset>161919</wp:posOffset>
                </wp:positionV>
                <wp:extent cx="2258171" cy="15903"/>
                <wp:effectExtent l="0" t="57150" r="8890" b="984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0468B" id="Straight Arrow Connector 18" o:spid="_x0000_s1026" type="#_x0000_t32" style="position:absolute;margin-left:148.05pt;margin-top:12.75pt;width:177.8pt;height: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ED73AD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 xml:space="preserve"> </w:t>
      </w:r>
      <w:r w:rsidRPr="00ED73AD">
        <w:rPr>
          <w:sz w:val="20"/>
          <w:szCs w:val="20"/>
        </w:rPr>
        <w:t>Flag = 5</w:t>
      </w:r>
      <w:r>
        <w:rPr>
          <w:sz w:val="20"/>
          <w:szCs w:val="20"/>
        </w:rPr>
        <w:t>, 200 Byte Message</w:t>
      </w:r>
    </w:p>
    <w:p w14:paraId="29B88796" w14:textId="1379EB92" w:rsidR="00224777" w:rsidRDefault="00224777" w:rsidP="00224777">
      <w:pPr>
        <w:tabs>
          <w:tab w:val="left" w:pos="3631"/>
        </w:tabs>
        <w:spacing w:after="0" w:line="276" w:lineRule="auto"/>
        <w:ind w:left="1080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28230B" wp14:editId="3A42C7BD">
                <wp:simplePos x="0" y="0"/>
                <wp:positionH relativeFrom="column">
                  <wp:posOffset>1880235</wp:posOffset>
                </wp:positionH>
                <wp:positionV relativeFrom="paragraph">
                  <wp:posOffset>180340</wp:posOffset>
                </wp:positionV>
                <wp:extent cx="2241550" cy="246380"/>
                <wp:effectExtent l="50800" t="0" r="19050" b="1092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62E6A" id="Straight Arrow Connector 21" o:spid="_x0000_s1026" type="#_x0000_t32" style="position:absolute;margin-left:148.05pt;margin-top:14.2pt;width:176.5pt;height:19.4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59C71EDD" w14:textId="195DE207" w:rsidR="00224777" w:rsidRPr="00224777" w:rsidRDefault="00224777" w:rsidP="00224777">
      <w:pPr>
        <w:tabs>
          <w:tab w:val="left" w:pos="3631"/>
        </w:tabs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Flag = 7</w:t>
      </w:r>
    </w:p>
    <w:p w14:paraId="69B62D09" w14:textId="77777777" w:rsidR="00224777" w:rsidRDefault="00224777" w:rsidP="00224777">
      <w:pPr>
        <w:spacing w:after="0" w:line="276" w:lineRule="auto"/>
        <w:ind w:left="1080"/>
        <w:rPr>
          <w:b/>
          <w:sz w:val="20"/>
          <w:szCs w:val="20"/>
        </w:rPr>
      </w:pPr>
    </w:p>
    <w:p w14:paraId="7A746961" w14:textId="77777777" w:rsidR="00224777" w:rsidRPr="00ED73AD" w:rsidRDefault="00224777" w:rsidP="00224777">
      <w:pPr>
        <w:spacing w:after="0" w:line="276" w:lineRule="auto"/>
        <w:ind w:left="1800" w:firstLine="360"/>
        <w:rPr>
          <w:b/>
          <w:sz w:val="20"/>
          <w:szCs w:val="20"/>
        </w:rPr>
      </w:pPr>
    </w:p>
    <w:p w14:paraId="5EFBB495" w14:textId="77777777" w:rsidR="00224777" w:rsidRPr="00ED73AD" w:rsidRDefault="00224777" w:rsidP="00224777">
      <w:pPr>
        <w:tabs>
          <w:tab w:val="left" w:pos="3181"/>
        </w:tabs>
        <w:spacing w:after="0" w:line="276" w:lineRule="auto"/>
        <w:ind w:left="108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6E7C6A" wp14:editId="19A7B551">
                <wp:simplePos x="0" y="0"/>
                <wp:positionH relativeFrom="column">
                  <wp:posOffset>1880317</wp:posOffset>
                </wp:positionH>
                <wp:positionV relativeFrom="paragraph">
                  <wp:posOffset>161919</wp:posOffset>
                </wp:positionV>
                <wp:extent cx="2258171" cy="15903"/>
                <wp:effectExtent l="0" t="57150" r="8890" b="984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FB8B7" id="Straight Arrow Connector 23" o:spid="_x0000_s1026" type="#_x0000_t32" style="position:absolute;margin-left:148.05pt;margin-top:12.75pt;width:177.8pt;height: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ED73AD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 xml:space="preserve"> </w:t>
      </w:r>
      <w:r w:rsidRPr="00ED73AD">
        <w:rPr>
          <w:sz w:val="20"/>
          <w:szCs w:val="20"/>
        </w:rPr>
        <w:t>Flag = 5</w:t>
      </w:r>
      <w:r>
        <w:rPr>
          <w:sz w:val="20"/>
          <w:szCs w:val="20"/>
        </w:rPr>
        <w:t>, 200 Byte Message</w:t>
      </w:r>
    </w:p>
    <w:p w14:paraId="794BAC31" w14:textId="77777777" w:rsidR="00224777" w:rsidRDefault="00224777" w:rsidP="00224777">
      <w:pPr>
        <w:tabs>
          <w:tab w:val="left" w:pos="3631"/>
        </w:tabs>
        <w:spacing w:after="0" w:line="276" w:lineRule="auto"/>
        <w:ind w:left="1080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E3B0DA" wp14:editId="27047F87">
                <wp:simplePos x="0" y="0"/>
                <wp:positionH relativeFrom="column">
                  <wp:posOffset>1880235</wp:posOffset>
                </wp:positionH>
                <wp:positionV relativeFrom="paragraph">
                  <wp:posOffset>180340</wp:posOffset>
                </wp:positionV>
                <wp:extent cx="2241550" cy="246380"/>
                <wp:effectExtent l="50800" t="0" r="19050" b="1092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B4982" id="Straight Arrow Connector 24" o:spid="_x0000_s1026" type="#_x0000_t32" style="position:absolute;margin-left:148.05pt;margin-top:14.2pt;width:176.5pt;height:19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6719BB80" w14:textId="77777777" w:rsidR="00224777" w:rsidRPr="00224777" w:rsidRDefault="00224777" w:rsidP="00224777">
      <w:pPr>
        <w:tabs>
          <w:tab w:val="left" w:pos="3631"/>
        </w:tabs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Flag = 7</w:t>
      </w:r>
    </w:p>
    <w:p w14:paraId="613B0653" w14:textId="77777777" w:rsidR="00224777" w:rsidRDefault="00224777" w:rsidP="00224777">
      <w:pPr>
        <w:spacing w:after="0" w:line="276" w:lineRule="auto"/>
        <w:ind w:left="1080"/>
        <w:rPr>
          <w:b/>
          <w:sz w:val="20"/>
          <w:szCs w:val="20"/>
        </w:rPr>
      </w:pPr>
    </w:p>
    <w:p w14:paraId="729D19D5" w14:textId="77777777" w:rsidR="00224777" w:rsidRPr="00ED73AD" w:rsidRDefault="00224777" w:rsidP="00224777">
      <w:pPr>
        <w:spacing w:after="0" w:line="276" w:lineRule="auto"/>
        <w:ind w:left="1800" w:firstLine="360"/>
        <w:rPr>
          <w:b/>
          <w:sz w:val="20"/>
          <w:szCs w:val="20"/>
        </w:rPr>
      </w:pPr>
    </w:p>
    <w:p w14:paraId="0FF4FEA3" w14:textId="2B323EA5" w:rsidR="00224777" w:rsidRPr="00ED73AD" w:rsidRDefault="00224777" w:rsidP="00224777">
      <w:pPr>
        <w:tabs>
          <w:tab w:val="left" w:pos="3181"/>
        </w:tabs>
        <w:spacing w:after="0" w:line="276" w:lineRule="auto"/>
        <w:ind w:left="108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AC2BF3" wp14:editId="761EF6BF">
                <wp:simplePos x="0" y="0"/>
                <wp:positionH relativeFrom="column">
                  <wp:posOffset>1880317</wp:posOffset>
                </wp:positionH>
                <wp:positionV relativeFrom="paragraph">
                  <wp:posOffset>161919</wp:posOffset>
                </wp:positionV>
                <wp:extent cx="2258171" cy="15903"/>
                <wp:effectExtent l="0" t="57150" r="8890" b="984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D01EF" id="Straight Arrow Connector 25" o:spid="_x0000_s1026" type="#_x0000_t32" style="position:absolute;margin-left:148.05pt;margin-top:12.75pt;width:177.8pt;height: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ED73AD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 xml:space="preserve"> </w:t>
      </w:r>
      <w:r w:rsidRPr="00ED73AD">
        <w:rPr>
          <w:sz w:val="20"/>
          <w:szCs w:val="20"/>
        </w:rPr>
        <w:t>Flag = 5</w:t>
      </w:r>
      <w:r>
        <w:rPr>
          <w:sz w:val="20"/>
          <w:szCs w:val="20"/>
        </w:rPr>
        <w:t>, 50</w:t>
      </w:r>
      <w:r>
        <w:rPr>
          <w:sz w:val="20"/>
          <w:szCs w:val="20"/>
        </w:rPr>
        <w:t xml:space="preserve"> Byte Message</w:t>
      </w:r>
    </w:p>
    <w:p w14:paraId="44D9693D" w14:textId="77777777" w:rsidR="00224777" w:rsidRDefault="00224777" w:rsidP="00224777">
      <w:pPr>
        <w:tabs>
          <w:tab w:val="left" w:pos="3631"/>
        </w:tabs>
        <w:spacing w:after="0" w:line="276" w:lineRule="auto"/>
        <w:ind w:left="1080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CE5B0" wp14:editId="473464C8">
                <wp:simplePos x="0" y="0"/>
                <wp:positionH relativeFrom="column">
                  <wp:posOffset>1880235</wp:posOffset>
                </wp:positionH>
                <wp:positionV relativeFrom="paragraph">
                  <wp:posOffset>180340</wp:posOffset>
                </wp:positionV>
                <wp:extent cx="2241550" cy="246380"/>
                <wp:effectExtent l="50800" t="0" r="19050" b="1092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39DB9" id="Straight Arrow Connector 26" o:spid="_x0000_s1026" type="#_x0000_t32" style="position:absolute;margin-left:148.05pt;margin-top:14.2pt;width:176.5pt;height:19.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1DBFEB22" w14:textId="18DCC661" w:rsidR="00224777" w:rsidRPr="009F183D" w:rsidRDefault="00224777" w:rsidP="009F183D">
      <w:pPr>
        <w:tabs>
          <w:tab w:val="left" w:pos="3631"/>
        </w:tabs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Flag = 7</w:t>
      </w:r>
    </w:p>
    <w:p w14:paraId="138358A4" w14:textId="77777777" w:rsidR="00224777" w:rsidRDefault="00224777" w:rsidP="00224777">
      <w:pPr>
        <w:spacing w:after="0" w:line="276" w:lineRule="auto"/>
        <w:ind w:left="1080"/>
        <w:rPr>
          <w:b/>
          <w:sz w:val="20"/>
          <w:szCs w:val="20"/>
        </w:rPr>
      </w:pPr>
    </w:p>
    <w:p w14:paraId="30EC58FB" w14:textId="77777777" w:rsidR="00224777" w:rsidRDefault="00224777" w:rsidP="00224777">
      <w:pPr>
        <w:spacing w:after="0" w:line="276" w:lineRule="auto"/>
        <w:ind w:left="1080"/>
        <w:rPr>
          <w:b/>
          <w:sz w:val="20"/>
          <w:szCs w:val="20"/>
        </w:rPr>
      </w:pPr>
    </w:p>
    <w:p w14:paraId="273649E7" w14:textId="71671B8D" w:rsidR="00224777" w:rsidRPr="00ED73AD" w:rsidRDefault="00224777" w:rsidP="00224777">
      <w:pPr>
        <w:spacing w:after="0" w:line="276" w:lineRule="auto"/>
        <w:ind w:left="1080"/>
        <w:rPr>
          <w:sz w:val="20"/>
          <w:szCs w:val="20"/>
        </w:rPr>
      </w:pPr>
      <w:r w:rsidRPr="00ED73AD">
        <w:rPr>
          <w:b/>
          <w:sz w:val="20"/>
          <w:szCs w:val="20"/>
        </w:rPr>
        <w:t xml:space="preserve">Description: </w:t>
      </w:r>
      <w:r>
        <w:rPr>
          <w:sz w:val="20"/>
          <w:szCs w:val="20"/>
        </w:rPr>
        <w:t>C</w:t>
      </w:r>
      <w:r w:rsidRPr="00ED73AD">
        <w:rPr>
          <w:sz w:val="20"/>
          <w:szCs w:val="20"/>
        </w:rPr>
        <w:t xml:space="preserve">lient sends a message </w:t>
      </w:r>
      <w:r>
        <w:rPr>
          <w:sz w:val="20"/>
          <w:szCs w:val="20"/>
        </w:rPr>
        <w:t xml:space="preserve">that is 450 bytes long </w:t>
      </w:r>
      <w:r>
        <w:rPr>
          <w:sz w:val="20"/>
          <w:szCs w:val="20"/>
        </w:rPr>
        <w:t>to a non-existent handle</w:t>
      </w:r>
    </w:p>
    <w:p w14:paraId="68BDF689" w14:textId="4D9CF931" w:rsidR="00224777" w:rsidRPr="00ED73AD" w:rsidRDefault="00224777" w:rsidP="00224777">
      <w:pPr>
        <w:spacing w:after="0" w:line="276" w:lineRule="auto"/>
        <w:ind w:left="1080"/>
        <w:rPr>
          <w:sz w:val="20"/>
          <w:szCs w:val="20"/>
        </w:rPr>
      </w:pPr>
      <w:r w:rsidRPr="00ED73AD">
        <w:rPr>
          <w:b/>
          <w:sz w:val="20"/>
          <w:szCs w:val="20"/>
        </w:rPr>
        <w:t xml:space="preserve">Processing on Client: </w:t>
      </w:r>
      <w:r>
        <w:rPr>
          <w:sz w:val="20"/>
          <w:szCs w:val="20"/>
        </w:rPr>
        <w:t>Output an error message for each error flag from server</w:t>
      </w:r>
    </w:p>
    <w:p w14:paraId="453897D7" w14:textId="0E8D53F5" w:rsidR="00ED73AD" w:rsidRPr="00224777" w:rsidRDefault="00224777" w:rsidP="00224777">
      <w:pPr>
        <w:spacing w:after="0" w:line="276" w:lineRule="auto"/>
        <w:ind w:left="1080"/>
        <w:rPr>
          <w:sz w:val="20"/>
          <w:szCs w:val="20"/>
        </w:rPr>
      </w:pPr>
      <w:r w:rsidRPr="00ED73AD">
        <w:rPr>
          <w:b/>
          <w:sz w:val="20"/>
          <w:szCs w:val="20"/>
        </w:rPr>
        <w:t xml:space="preserve">Processing on Server: </w:t>
      </w:r>
      <w:r>
        <w:rPr>
          <w:sz w:val="20"/>
          <w:szCs w:val="20"/>
        </w:rPr>
        <w:t xml:space="preserve">treat each message as its own; </w:t>
      </w:r>
      <w:r>
        <w:rPr>
          <w:sz w:val="20"/>
          <w:szCs w:val="20"/>
        </w:rPr>
        <w:t>respond with flag=7</w:t>
      </w:r>
    </w:p>
    <w:p w14:paraId="6509BF9B" w14:textId="77777777" w:rsidR="00224777" w:rsidRDefault="00224777" w:rsidP="00224777">
      <w:pPr>
        <w:pStyle w:val="ListParagraph"/>
        <w:rPr>
          <w:sz w:val="20"/>
          <w:szCs w:val="20"/>
        </w:rPr>
      </w:pPr>
    </w:p>
    <w:p w14:paraId="621E6833" w14:textId="77777777" w:rsidR="00206834" w:rsidRDefault="00206834" w:rsidP="00F7769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Listing the handles (%L, including flags 10-13)</w:t>
      </w:r>
    </w:p>
    <w:p w14:paraId="126B5197" w14:textId="77777777" w:rsidR="00C84D4E" w:rsidRPr="00C84D4E" w:rsidRDefault="00C84D4E" w:rsidP="00C84D4E">
      <w:pPr>
        <w:spacing w:after="0" w:line="276" w:lineRule="auto"/>
        <w:ind w:left="1800" w:firstLine="360"/>
        <w:rPr>
          <w:b/>
          <w:sz w:val="20"/>
          <w:szCs w:val="20"/>
        </w:rPr>
      </w:pPr>
      <w:r w:rsidRPr="00C84D4E">
        <w:rPr>
          <w:b/>
          <w:sz w:val="20"/>
          <w:szCs w:val="20"/>
        </w:rPr>
        <w:t>Client</w:t>
      </w:r>
      <w:r w:rsidRPr="00C84D4E">
        <w:rPr>
          <w:b/>
          <w:sz w:val="20"/>
          <w:szCs w:val="20"/>
        </w:rPr>
        <w:tab/>
      </w:r>
      <w:r w:rsidRPr="00C84D4E">
        <w:rPr>
          <w:b/>
          <w:sz w:val="20"/>
          <w:szCs w:val="20"/>
        </w:rPr>
        <w:tab/>
      </w:r>
      <w:r w:rsidRPr="00C84D4E">
        <w:rPr>
          <w:b/>
          <w:sz w:val="20"/>
          <w:szCs w:val="20"/>
        </w:rPr>
        <w:tab/>
      </w:r>
      <w:r w:rsidRPr="00C84D4E">
        <w:rPr>
          <w:b/>
          <w:sz w:val="20"/>
          <w:szCs w:val="20"/>
        </w:rPr>
        <w:tab/>
      </w:r>
      <w:r w:rsidRPr="00C84D4E">
        <w:rPr>
          <w:b/>
          <w:sz w:val="20"/>
          <w:szCs w:val="20"/>
        </w:rPr>
        <w:tab/>
      </w:r>
      <w:r w:rsidRPr="00C84D4E">
        <w:rPr>
          <w:b/>
          <w:sz w:val="20"/>
          <w:szCs w:val="20"/>
        </w:rPr>
        <w:tab/>
        <w:t>Server</w:t>
      </w:r>
    </w:p>
    <w:p w14:paraId="559929FF" w14:textId="4598FADD" w:rsidR="00C84D4E" w:rsidRPr="009F183D" w:rsidRDefault="00C84D4E" w:rsidP="009F183D">
      <w:pPr>
        <w:tabs>
          <w:tab w:val="left" w:pos="3181"/>
        </w:tabs>
        <w:spacing w:after="0" w:line="480" w:lineRule="auto"/>
        <w:ind w:left="36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E7C27D" wp14:editId="6F1D2187">
                <wp:simplePos x="0" y="0"/>
                <wp:positionH relativeFrom="column">
                  <wp:posOffset>1880317</wp:posOffset>
                </wp:positionH>
                <wp:positionV relativeFrom="paragraph">
                  <wp:posOffset>161919</wp:posOffset>
                </wp:positionV>
                <wp:extent cx="2258171" cy="15903"/>
                <wp:effectExtent l="0" t="57150" r="8890" b="984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628B1" id="Straight Arrow Connector 27" o:spid="_x0000_s1026" type="#_x0000_t32" style="position:absolute;margin-left:148.05pt;margin-top:12.75pt;width:177.8pt;height: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6584A">
        <w:rPr>
          <w:b/>
          <w:sz w:val="20"/>
          <w:szCs w:val="20"/>
        </w:rPr>
        <w:tab/>
        <w:t xml:space="preserve">     </w:t>
      </w:r>
      <w:r w:rsidRPr="00C84D4E">
        <w:rPr>
          <w:b/>
          <w:sz w:val="20"/>
          <w:szCs w:val="20"/>
        </w:rPr>
        <w:tab/>
        <w:t xml:space="preserve">     </w:t>
      </w:r>
      <w:r w:rsidR="0046584A">
        <w:rPr>
          <w:b/>
          <w:sz w:val="20"/>
          <w:szCs w:val="20"/>
        </w:rPr>
        <w:t xml:space="preserve">      </w:t>
      </w:r>
      <w:r w:rsidR="0046584A">
        <w:rPr>
          <w:sz w:val="20"/>
          <w:szCs w:val="20"/>
        </w:rPr>
        <w:t>Flag = 10</w:t>
      </w:r>
    </w:p>
    <w:p w14:paraId="669A7085" w14:textId="0B8C897B" w:rsidR="00C84D4E" w:rsidRPr="00385096" w:rsidRDefault="0046584A" w:rsidP="00385096">
      <w:pPr>
        <w:tabs>
          <w:tab w:val="left" w:pos="3631"/>
        </w:tabs>
        <w:spacing w:after="0" w:line="276" w:lineRule="auto"/>
        <w:ind w:left="36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9C3C71" wp14:editId="22523416">
                <wp:simplePos x="0" y="0"/>
                <wp:positionH relativeFrom="column">
                  <wp:posOffset>1880235</wp:posOffset>
                </wp:positionH>
                <wp:positionV relativeFrom="paragraph">
                  <wp:posOffset>21062</wp:posOffset>
                </wp:positionV>
                <wp:extent cx="2241550" cy="246380"/>
                <wp:effectExtent l="50800" t="0" r="19050" b="1092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20260" id="Straight Arrow Connector 28" o:spid="_x0000_s1026" type="#_x0000_t32" style="position:absolute;margin-left:148.05pt;margin-top:1.65pt;width:176.5pt;height:19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ab/>
        <w:t xml:space="preserve">          </w:t>
      </w:r>
      <w:r w:rsidR="00C84D4E" w:rsidRPr="00C84D4E">
        <w:rPr>
          <w:sz w:val="20"/>
          <w:szCs w:val="20"/>
        </w:rPr>
        <w:t xml:space="preserve"> </w:t>
      </w:r>
      <w:r>
        <w:rPr>
          <w:sz w:val="20"/>
          <w:szCs w:val="20"/>
        </w:rPr>
        <w:t>Flag = 11</w:t>
      </w:r>
    </w:p>
    <w:p w14:paraId="78BCDB44" w14:textId="3CCA3708" w:rsidR="00C84D4E" w:rsidRPr="00C84D4E" w:rsidRDefault="00C84D4E" w:rsidP="0054563B">
      <w:pPr>
        <w:tabs>
          <w:tab w:val="left" w:pos="3631"/>
        </w:tabs>
        <w:spacing w:after="0" w:line="240" w:lineRule="auto"/>
        <w:ind w:left="360"/>
        <w:rPr>
          <w:b/>
          <w:sz w:val="20"/>
          <w:szCs w:val="20"/>
        </w:rPr>
      </w:pPr>
    </w:p>
    <w:p w14:paraId="6DB08020" w14:textId="34AE0D71" w:rsidR="00C84D4E" w:rsidRPr="00385096" w:rsidRDefault="0054563B" w:rsidP="00385096">
      <w:pPr>
        <w:tabs>
          <w:tab w:val="left" w:pos="3631"/>
        </w:tabs>
        <w:spacing w:after="0" w:line="276" w:lineRule="auto"/>
        <w:ind w:left="36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5B0000" wp14:editId="4F6A8D12">
                <wp:simplePos x="0" y="0"/>
                <wp:positionH relativeFrom="column">
                  <wp:posOffset>1880235</wp:posOffset>
                </wp:positionH>
                <wp:positionV relativeFrom="paragraph">
                  <wp:posOffset>24375</wp:posOffset>
                </wp:positionV>
                <wp:extent cx="2241550" cy="246380"/>
                <wp:effectExtent l="50800" t="0" r="19050" b="1092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1FCA3" id="Straight Arrow Connector 30" o:spid="_x0000_s1026" type="#_x0000_t32" style="position:absolute;margin-left:148.05pt;margin-top:1.9pt;width:176.5pt;height:19.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6584A">
        <w:rPr>
          <w:sz w:val="20"/>
          <w:szCs w:val="20"/>
        </w:rPr>
        <w:tab/>
        <w:t xml:space="preserve">         </w:t>
      </w:r>
      <w:r w:rsidR="00C84D4E" w:rsidRPr="00C84D4E">
        <w:rPr>
          <w:sz w:val="20"/>
          <w:szCs w:val="20"/>
        </w:rPr>
        <w:t xml:space="preserve">  </w:t>
      </w:r>
      <w:r w:rsidR="0046584A">
        <w:rPr>
          <w:sz w:val="20"/>
          <w:szCs w:val="20"/>
        </w:rPr>
        <w:t>Flag = 12</w:t>
      </w:r>
    </w:p>
    <w:p w14:paraId="7E390106" w14:textId="77777777" w:rsidR="00C84D4E" w:rsidRPr="00C84D4E" w:rsidRDefault="00C84D4E" w:rsidP="0054563B">
      <w:pPr>
        <w:tabs>
          <w:tab w:val="left" w:pos="3631"/>
        </w:tabs>
        <w:spacing w:after="0" w:line="240" w:lineRule="auto"/>
        <w:ind w:left="360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083DA6" wp14:editId="6C31D3DB">
                <wp:simplePos x="0" y="0"/>
                <wp:positionH relativeFrom="column">
                  <wp:posOffset>1880235</wp:posOffset>
                </wp:positionH>
                <wp:positionV relativeFrom="paragraph">
                  <wp:posOffset>180340</wp:posOffset>
                </wp:positionV>
                <wp:extent cx="2241550" cy="246380"/>
                <wp:effectExtent l="50800" t="0" r="19050" b="1092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921FD" id="Straight Arrow Connector 32" o:spid="_x0000_s1026" type="#_x0000_t32" style="position:absolute;margin-left:148.05pt;margin-top:14.2pt;width:176.5pt;height:19.4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6BE93D76" w14:textId="217C5344" w:rsidR="00C84D4E" w:rsidRPr="00C84D4E" w:rsidRDefault="0046584A" w:rsidP="00C84D4E">
      <w:pPr>
        <w:tabs>
          <w:tab w:val="left" w:pos="3631"/>
        </w:tabs>
        <w:spacing w:after="0"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 w:rsidR="00C84D4E" w:rsidRPr="00C84D4E">
        <w:rPr>
          <w:sz w:val="20"/>
          <w:szCs w:val="20"/>
        </w:rPr>
        <w:t xml:space="preserve">   </w:t>
      </w:r>
      <w:r w:rsidR="0054563B">
        <w:rPr>
          <w:sz w:val="20"/>
          <w:szCs w:val="20"/>
        </w:rPr>
        <w:t>Flag = 13</w:t>
      </w:r>
    </w:p>
    <w:p w14:paraId="72506CD0" w14:textId="77777777" w:rsidR="00C84D4E" w:rsidRDefault="00C84D4E" w:rsidP="00C84D4E">
      <w:pPr>
        <w:pStyle w:val="ListParagraph"/>
        <w:rPr>
          <w:sz w:val="20"/>
          <w:szCs w:val="20"/>
        </w:rPr>
      </w:pPr>
    </w:p>
    <w:p w14:paraId="55AEEEB1" w14:textId="77777777" w:rsidR="0046584A" w:rsidRDefault="0046584A" w:rsidP="00C84D4E">
      <w:pPr>
        <w:pStyle w:val="ListParagraph"/>
        <w:rPr>
          <w:sz w:val="20"/>
          <w:szCs w:val="20"/>
        </w:rPr>
      </w:pPr>
    </w:p>
    <w:p w14:paraId="3307E474" w14:textId="0CA735F1" w:rsidR="0046584A" w:rsidRPr="0054563B" w:rsidRDefault="0046584A" w:rsidP="0046584A">
      <w:pPr>
        <w:pStyle w:val="ListParagraph"/>
        <w:ind w:left="1080"/>
        <w:rPr>
          <w:sz w:val="20"/>
          <w:szCs w:val="20"/>
        </w:rPr>
      </w:pPr>
      <w:r>
        <w:rPr>
          <w:b/>
          <w:sz w:val="20"/>
          <w:szCs w:val="20"/>
        </w:rPr>
        <w:t>Description:</w:t>
      </w:r>
      <w:r w:rsidR="0054563B">
        <w:rPr>
          <w:b/>
          <w:sz w:val="20"/>
          <w:szCs w:val="20"/>
        </w:rPr>
        <w:t xml:space="preserve"> </w:t>
      </w:r>
      <w:r w:rsidR="0054563B">
        <w:rPr>
          <w:sz w:val="20"/>
          <w:szCs w:val="20"/>
        </w:rPr>
        <w:t>Client requesting a %L, where server has 1 handle stored (no errors)</w:t>
      </w:r>
    </w:p>
    <w:p w14:paraId="1A3C6109" w14:textId="2D77586E" w:rsidR="0046584A" w:rsidRPr="0054563B" w:rsidRDefault="0046584A" w:rsidP="0046584A">
      <w:pPr>
        <w:pStyle w:val="ListParagraph"/>
        <w:ind w:left="1080"/>
        <w:rPr>
          <w:sz w:val="20"/>
          <w:szCs w:val="20"/>
        </w:rPr>
      </w:pPr>
      <w:r>
        <w:rPr>
          <w:b/>
          <w:sz w:val="20"/>
          <w:szCs w:val="20"/>
        </w:rPr>
        <w:t xml:space="preserve">Processing on Client: </w:t>
      </w:r>
      <w:r w:rsidR="0054563B">
        <w:rPr>
          <w:sz w:val="20"/>
          <w:szCs w:val="20"/>
        </w:rPr>
        <w:t>Display the number of handles and then each handle</w:t>
      </w:r>
    </w:p>
    <w:p w14:paraId="11A66F56" w14:textId="600BFA5D" w:rsidR="0046584A" w:rsidRPr="0054563B" w:rsidRDefault="0046584A" w:rsidP="0046584A">
      <w:pPr>
        <w:pStyle w:val="ListParagraph"/>
        <w:ind w:left="1080"/>
        <w:rPr>
          <w:sz w:val="20"/>
          <w:szCs w:val="20"/>
        </w:rPr>
      </w:pPr>
      <w:r>
        <w:rPr>
          <w:b/>
          <w:sz w:val="20"/>
          <w:szCs w:val="20"/>
        </w:rPr>
        <w:t xml:space="preserve">Processing on Server: </w:t>
      </w:r>
      <w:r w:rsidR="0054563B">
        <w:rPr>
          <w:sz w:val="20"/>
          <w:szCs w:val="20"/>
        </w:rPr>
        <w:t>Send Flag = 11 to respond, then send Flag = 12 for the one client. Once finished, send Flag = 13.</w:t>
      </w:r>
    </w:p>
    <w:p w14:paraId="1D0733F3" w14:textId="77777777" w:rsidR="00BA1CFC" w:rsidRDefault="00BA1CFC" w:rsidP="00BA1CFC">
      <w:pPr>
        <w:pStyle w:val="ListParagraph"/>
        <w:rPr>
          <w:sz w:val="20"/>
          <w:szCs w:val="20"/>
        </w:rPr>
      </w:pPr>
    </w:p>
    <w:p w14:paraId="439059B3" w14:textId="072D0D9C" w:rsidR="00206834" w:rsidRDefault="00EE426F" w:rsidP="00F7769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Ending a connection</w:t>
      </w:r>
      <w:r w:rsidR="00206834">
        <w:rPr>
          <w:sz w:val="20"/>
          <w:szCs w:val="20"/>
        </w:rPr>
        <w:t xml:space="preserve"> (%E)</w:t>
      </w:r>
    </w:p>
    <w:p w14:paraId="17924928" w14:textId="77777777" w:rsidR="0054563B" w:rsidRPr="0054563B" w:rsidRDefault="0054563B" w:rsidP="0054563B">
      <w:pPr>
        <w:spacing w:after="0" w:line="276" w:lineRule="auto"/>
        <w:ind w:left="2160"/>
        <w:rPr>
          <w:b/>
          <w:sz w:val="20"/>
          <w:szCs w:val="20"/>
        </w:rPr>
      </w:pPr>
      <w:r w:rsidRPr="0054563B">
        <w:rPr>
          <w:b/>
          <w:sz w:val="20"/>
          <w:szCs w:val="20"/>
        </w:rPr>
        <w:t>Client</w:t>
      </w:r>
      <w:r w:rsidRPr="0054563B">
        <w:rPr>
          <w:b/>
          <w:sz w:val="20"/>
          <w:szCs w:val="20"/>
        </w:rPr>
        <w:tab/>
      </w:r>
      <w:r w:rsidRPr="0054563B">
        <w:rPr>
          <w:b/>
          <w:sz w:val="20"/>
          <w:szCs w:val="20"/>
        </w:rPr>
        <w:tab/>
      </w:r>
      <w:r w:rsidRPr="0054563B">
        <w:rPr>
          <w:b/>
          <w:sz w:val="20"/>
          <w:szCs w:val="20"/>
        </w:rPr>
        <w:tab/>
      </w:r>
      <w:r w:rsidRPr="0054563B">
        <w:rPr>
          <w:b/>
          <w:sz w:val="20"/>
          <w:szCs w:val="20"/>
        </w:rPr>
        <w:tab/>
      </w:r>
      <w:r w:rsidRPr="0054563B">
        <w:rPr>
          <w:b/>
          <w:sz w:val="20"/>
          <w:szCs w:val="20"/>
        </w:rPr>
        <w:tab/>
      </w:r>
      <w:r w:rsidRPr="0054563B">
        <w:rPr>
          <w:b/>
          <w:sz w:val="20"/>
          <w:szCs w:val="20"/>
        </w:rPr>
        <w:tab/>
        <w:t>Server</w:t>
      </w:r>
    </w:p>
    <w:p w14:paraId="620D49AA" w14:textId="6D316B25" w:rsidR="0054563B" w:rsidRPr="0054563B" w:rsidRDefault="0054563B" w:rsidP="0054563B">
      <w:pPr>
        <w:tabs>
          <w:tab w:val="left" w:pos="3181"/>
        </w:tabs>
        <w:spacing w:after="0" w:line="276" w:lineRule="auto"/>
        <w:ind w:left="36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5C9914" wp14:editId="60696569">
                <wp:simplePos x="0" y="0"/>
                <wp:positionH relativeFrom="column">
                  <wp:posOffset>1880317</wp:posOffset>
                </wp:positionH>
                <wp:positionV relativeFrom="paragraph">
                  <wp:posOffset>161919</wp:posOffset>
                </wp:positionV>
                <wp:extent cx="2258171" cy="15903"/>
                <wp:effectExtent l="0" t="57150" r="8890" b="984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D1B82" id="Straight Arrow Connector 33" o:spid="_x0000_s1026" type="#_x0000_t32" style="position:absolute;margin-left:148.05pt;margin-top:12.75pt;width:177.8pt;height: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54563B">
        <w:rPr>
          <w:b/>
          <w:sz w:val="20"/>
          <w:szCs w:val="20"/>
        </w:rPr>
        <w:tab/>
        <w:t xml:space="preserve">     </w:t>
      </w:r>
      <w:r w:rsidRPr="0054563B">
        <w:rPr>
          <w:b/>
          <w:sz w:val="20"/>
          <w:szCs w:val="20"/>
        </w:rPr>
        <w:tab/>
        <w:t xml:space="preserve">           </w:t>
      </w:r>
      <w:r>
        <w:rPr>
          <w:sz w:val="20"/>
          <w:szCs w:val="20"/>
        </w:rPr>
        <w:t>Flag = 8</w:t>
      </w:r>
    </w:p>
    <w:p w14:paraId="32CFD933" w14:textId="77777777" w:rsidR="0054563B" w:rsidRPr="0054563B" w:rsidRDefault="0054563B" w:rsidP="0054563B">
      <w:pPr>
        <w:tabs>
          <w:tab w:val="left" w:pos="3631"/>
        </w:tabs>
        <w:spacing w:after="0" w:line="276" w:lineRule="auto"/>
        <w:ind w:left="360"/>
        <w:rPr>
          <w:b/>
          <w:sz w:val="20"/>
          <w:szCs w:val="20"/>
        </w:rPr>
      </w:pPr>
    </w:p>
    <w:p w14:paraId="518AE7A1" w14:textId="438E4FD2" w:rsidR="0054563B" w:rsidRPr="0054563B" w:rsidRDefault="0054563B" w:rsidP="009F183D">
      <w:pPr>
        <w:tabs>
          <w:tab w:val="left" w:pos="3631"/>
        </w:tabs>
        <w:spacing w:after="0" w:line="276" w:lineRule="auto"/>
        <w:ind w:left="36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64627B" wp14:editId="1422F3C2">
                <wp:simplePos x="0" y="0"/>
                <wp:positionH relativeFrom="column">
                  <wp:posOffset>1880235</wp:posOffset>
                </wp:positionH>
                <wp:positionV relativeFrom="paragraph">
                  <wp:posOffset>21062</wp:posOffset>
                </wp:positionV>
                <wp:extent cx="2241550" cy="246380"/>
                <wp:effectExtent l="50800" t="0" r="19050" b="1092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012A9" id="Straight Arrow Connector 34" o:spid="_x0000_s1026" type="#_x0000_t32" style="position:absolute;margin-left:148.05pt;margin-top:1.65pt;width:176.5pt;height:19.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54563B">
        <w:rPr>
          <w:sz w:val="20"/>
          <w:szCs w:val="20"/>
        </w:rPr>
        <w:tab/>
        <w:t xml:space="preserve">          </w:t>
      </w:r>
      <w:r w:rsidR="009F183D">
        <w:rPr>
          <w:sz w:val="20"/>
          <w:szCs w:val="20"/>
        </w:rPr>
        <w:t xml:space="preserve"> Flag = 9</w:t>
      </w:r>
    </w:p>
    <w:p w14:paraId="58E4E002" w14:textId="77777777" w:rsidR="0054563B" w:rsidRPr="0054563B" w:rsidRDefault="0054563B" w:rsidP="0054563B">
      <w:pPr>
        <w:spacing w:after="0" w:line="276" w:lineRule="auto"/>
        <w:ind w:left="360"/>
        <w:rPr>
          <w:sz w:val="20"/>
          <w:szCs w:val="20"/>
        </w:rPr>
      </w:pPr>
    </w:p>
    <w:p w14:paraId="5F72825E" w14:textId="617046D0" w:rsidR="0054563B" w:rsidRPr="0054563B" w:rsidRDefault="0054563B" w:rsidP="0054563B">
      <w:pPr>
        <w:spacing w:after="0" w:line="276" w:lineRule="auto"/>
        <w:ind w:left="360"/>
        <w:rPr>
          <w:sz w:val="20"/>
          <w:szCs w:val="20"/>
        </w:rPr>
      </w:pPr>
      <w:r w:rsidRPr="0054563B">
        <w:rPr>
          <w:b/>
          <w:sz w:val="20"/>
          <w:szCs w:val="20"/>
        </w:rPr>
        <w:t xml:space="preserve">Description: </w:t>
      </w:r>
      <w:r w:rsidRPr="0054563B">
        <w:rPr>
          <w:sz w:val="20"/>
          <w:szCs w:val="20"/>
        </w:rPr>
        <w:t xml:space="preserve">Client </w:t>
      </w:r>
      <w:r w:rsidR="009F183D">
        <w:rPr>
          <w:sz w:val="20"/>
          <w:szCs w:val="20"/>
        </w:rPr>
        <w:t>exiting</w:t>
      </w:r>
    </w:p>
    <w:p w14:paraId="47004197" w14:textId="24CC2424" w:rsidR="0054563B" w:rsidRPr="0054563B" w:rsidRDefault="0054563B" w:rsidP="0054563B">
      <w:pPr>
        <w:spacing w:after="0" w:line="276" w:lineRule="auto"/>
        <w:ind w:left="360"/>
        <w:rPr>
          <w:sz w:val="20"/>
          <w:szCs w:val="20"/>
        </w:rPr>
      </w:pPr>
      <w:r w:rsidRPr="0054563B">
        <w:rPr>
          <w:b/>
          <w:sz w:val="20"/>
          <w:szCs w:val="20"/>
        </w:rPr>
        <w:t xml:space="preserve">Processing on Client: </w:t>
      </w:r>
      <w:r w:rsidR="009F183D">
        <w:rPr>
          <w:sz w:val="20"/>
          <w:szCs w:val="20"/>
        </w:rPr>
        <w:t>Signals with flag = 8 that it is exiting. Does not exit until ACK from server.</w:t>
      </w:r>
    </w:p>
    <w:p w14:paraId="4EC285C2" w14:textId="17D90CFC" w:rsidR="0054563B" w:rsidRPr="009F183D" w:rsidRDefault="0054563B" w:rsidP="009F183D">
      <w:pPr>
        <w:spacing w:after="0" w:line="276" w:lineRule="auto"/>
        <w:ind w:left="360"/>
        <w:rPr>
          <w:sz w:val="20"/>
          <w:szCs w:val="20"/>
          <w:rPrChange w:id="1" w:author="Bevin Tang" w:date="2018-01-30T00:47:00Z">
            <w:rPr>
              <w:b/>
              <w:sz w:val="20"/>
              <w:szCs w:val="20"/>
            </w:rPr>
          </w:rPrChange>
        </w:rPr>
      </w:pPr>
      <w:r w:rsidRPr="0054563B">
        <w:rPr>
          <w:b/>
          <w:sz w:val="20"/>
          <w:szCs w:val="20"/>
        </w:rPr>
        <w:t xml:space="preserve">Processing on Server: </w:t>
      </w:r>
      <w:r w:rsidR="009F183D">
        <w:rPr>
          <w:sz w:val="20"/>
          <w:szCs w:val="20"/>
        </w:rPr>
        <w:t>Upon receiving the Flag = 8 signal, server ACKs with Flag = 9.</w:t>
      </w:r>
      <w:bookmarkStart w:id="2" w:name="_GoBack"/>
      <w:bookmarkEnd w:id="2"/>
    </w:p>
    <w:sectPr w:rsidR="0054563B" w:rsidRPr="009F183D" w:rsidSect="001D24ED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89487" w14:textId="77777777" w:rsidR="005B57AD" w:rsidRDefault="005B57AD" w:rsidP="001D24ED">
      <w:pPr>
        <w:spacing w:after="0" w:line="240" w:lineRule="auto"/>
      </w:pPr>
      <w:r>
        <w:separator/>
      </w:r>
    </w:p>
  </w:endnote>
  <w:endnote w:type="continuationSeparator" w:id="0">
    <w:p w14:paraId="7AC45A77" w14:textId="77777777" w:rsidR="005B57AD" w:rsidRDefault="005B57AD" w:rsidP="001D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90CCA" w14:textId="77777777" w:rsidR="005B57AD" w:rsidRDefault="005B57AD" w:rsidP="001D24ED">
      <w:pPr>
        <w:spacing w:after="0" w:line="240" w:lineRule="auto"/>
      </w:pPr>
      <w:r>
        <w:separator/>
      </w:r>
    </w:p>
  </w:footnote>
  <w:footnote w:type="continuationSeparator" w:id="0">
    <w:p w14:paraId="45719B79" w14:textId="77777777" w:rsidR="005B57AD" w:rsidRDefault="005B57AD" w:rsidP="001D2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1C064" w14:textId="77777777" w:rsidR="009F183D" w:rsidRDefault="009F183D" w:rsidP="0086321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54A884" w14:textId="77777777" w:rsidR="009F183D" w:rsidRDefault="009F183D" w:rsidP="009F183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EB08A" w14:textId="77777777" w:rsidR="009F183D" w:rsidRPr="009F183D" w:rsidRDefault="009F183D" w:rsidP="0086321D">
    <w:pPr>
      <w:pStyle w:val="Header"/>
      <w:framePr w:wrap="none" w:vAnchor="text" w:hAnchor="margin" w:xAlign="right" w:y="1"/>
      <w:rPr>
        <w:rStyle w:val="PageNumber"/>
        <w:sz w:val="20"/>
        <w:szCs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5E9BFDB0" w14:textId="343CC01C" w:rsidR="009F183D" w:rsidRDefault="009F183D" w:rsidP="009F183D">
    <w:pPr>
      <w:pStyle w:val="Header"/>
      <w:ind w:right="360"/>
      <w:jc w:val="right"/>
    </w:pPr>
    <w:r>
      <w:t xml:space="preserve">Tang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B30F0" w14:textId="77777777" w:rsidR="001D24ED" w:rsidRPr="001D24ED" w:rsidRDefault="001D24ED" w:rsidP="001D24ED">
    <w:pPr>
      <w:pStyle w:val="Header"/>
      <w:jc w:val="right"/>
      <w:rPr>
        <w:sz w:val="20"/>
        <w:szCs w:val="20"/>
      </w:rPr>
    </w:pPr>
    <w:r w:rsidRPr="001D24ED">
      <w:rPr>
        <w:sz w:val="20"/>
        <w:szCs w:val="20"/>
      </w:rPr>
      <w:t>Bevin Tang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769AE"/>
    <w:multiLevelType w:val="hybridMultilevel"/>
    <w:tmpl w:val="2F6E0D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vin Tang">
    <w15:presenceInfo w15:providerId="Windows Live" w15:userId="77dabecb831d83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72"/>
    <w:rsid w:val="00177D17"/>
    <w:rsid w:val="001D24ED"/>
    <w:rsid w:val="00206834"/>
    <w:rsid w:val="00224777"/>
    <w:rsid w:val="0030736F"/>
    <w:rsid w:val="0037585B"/>
    <w:rsid w:val="00385096"/>
    <w:rsid w:val="003A27E3"/>
    <w:rsid w:val="0046584A"/>
    <w:rsid w:val="00530F50"/>
    <w:rsid w:val="0054563B"/>
    <w:rsid w:val="005B57AD"/>
    <w:rsid w:val="005C26EA"/>
    <w:rsid w:val="00607FB0"/>
    <w:rsid w:val="007369A3"/>
    <w:rsid w:val="007C3B37"/>
    <w:rsid w:val="008023DC"/>
    <w:rsid w:val="00877AC7"/>
    <w:rsid w:val="00966131"/>
    <w:rsid w:val="009F183D"/>
    <w:rsid w:val="009F4872"/>
    <w:rsid w:val="00A340A2"/>
    <w:rsid w:val="00B3265B"/>
    <w:rsid w:val="00BA1CFC"/>
    <w:rsid w:val="00C1791B"/>
    <w:rsid w:val="00C74325"/>
    <w:rsid w:val="00C84D4E"/>
    <w:rsid w:val="00D90340"/>
    <w:rsid w:val="00EA677E"/>
    <w:rsid w:val="00ED73AD"/>
    <w:rsid w:val="00EE426F"/>
    <w:rsid w:val="00F7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C182"/>
  <w15:chartTrackingRefBased/>
  <w15:docId w15:val="{07466938-6AE1-4041-9609-FD7185CC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2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4ED"/>
  </w:style>
  <w:style w:type="paragraph" w:styleId="Footer">
    <w:name w:val="footer"/>
    <w:basedOn w:val="Normal"/>
    <w:link w:val="FooterChar"/>
    <w:uiPriority w:val="99"/>
    <w:unhideWhenUsed/>
    <w:rsid w:val="001D2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4ED"/>
  </w:style>
  <w:style w:type="paragraph" w:styleId="BalloonText">
    <w:name w:val="Balloon Text"/>
    <w:basedOn w:val="Normal"/>
    <w:link w:val="BalloonTextChar"/>
    <w:uiPriority w:val="99"/>
    <w:semiHidden/>
    <w:unhideWhenUsed/>
    <w:rsid w:val="0020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683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F1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51AA60-4F49-9948-BB27-40D6BA70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776</Words>
  <Characters>4425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21</cp:revision>
  <dcterms:created xsi:type="dcterms:W3CDTF">2018-01-29T03:00:00Z</dcterms:created>
  <dcterms:modified xsi:type="dcterms:W3CDTF">2018-01-30T20:51:00Z</dcterms:modified>
</cp:coreProperties>
</file>